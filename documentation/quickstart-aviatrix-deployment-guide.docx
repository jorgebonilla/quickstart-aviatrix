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414A2" w14:textId="77777777" w:rsidR="00C25FD7" w:rsidRPr="009561CC" w:rsidRDefault="00C25FD7" w:rsidP="00594A8C">
      <w:pPr>
        <w:pStyle w:val="DocumentTitle"/>
        <w:spacing w:before="0" w:line="240" w:lineRule="auto"/>
        <w:rPr>
          <w:rFonts w:ascii="Helvetica Neue" w:hAnsi="Helvetica Neue"/>
          <w:bCs w:val="0"/>
        </w:rPr>
      </w:pPr>
    </w:p>
    <w:p w14:paraId="114EAD1D" w14:textId="77777777" w:rsidR="001503A2" w:rsidRPr="00380D14" w:rsidRDefault="00BF2BEB" w:rsidP="00594A8C">
      <w:pPr>
        <w:pStyle w:val="DocumentTitle"/>
        <w:spacing w:before="0" w:line="240" w:lineRule="auto"/>
        <w:rPr>
          <w:rFonts w:ascii="Helvetica Neue" w:hAnsi="Helvetica Neue"/>
          <w:bCs w:val="0"/>
          <w:color w:val="FFC000"/>
        </w:rPr>
      </w:pPr>
      <w:r w:rsidRPr="00380D14">
        <w:rPr>
          <w:rFonts w:ascii="Helvetica Neue" w:hAnsi="Helvetica Neue"/>
          <w:bCs w:val="0"/>
          <w:color w:val="FFC000"/>
        </w:rPr>
        <w:t>Aviatrix</w:t>
      </w:r>
      <w:r w:rsidR="00F12F43" w:rsidRPr="00380D14">
        <w:rPr>
          <w:rFonts w:ascii="Helvetica Neue" w:hAnsi="Helvetica Neue"/>
          <w:bCs w:val="0"/>
          <w:color w:val="FFC000"/>
        </w:rPr>
        <w:t xml:space="preserve"> </w:t>
      </w:r>
      <w:r w:rsidR="00FB3BBC" w:rsidRPr="00380D14">
        <w:rPr>
          <w:rFonts w:ascii="Helvetica Neue" w:hAnsi="Helvetica Neue"/>
          <w:bCs w:val="0"/>
          <w:color w:val="FFC000"/>
        </w:rPr>
        <w:t xml:space="preserve">Global </w:t>
      </w:r>
      <w:r w:rsidR="00A65BFB" w:rsidRPr="00380D14">
        <w:rPr>
          <w:rFonts w:ascii="Helvetica Neue" w:hAnsi="Helvetica Neue"/>
          <w:bCs w:val="0"/>
          <w:color w:val="FFC000"/>
        </w:rPr>
        <w:t xml:space="preserve">Transit </w:t>
      </w:r>
    </w:p>
    <w:p w14:paraId="080C5F19" w14:textId="01D9228B" w:rsidR="00B0118C" w:rsidRPr="00380D14" w:rsidRDefault="008305B2" w:rsidP="001503A2">
      <w:pPr>
        <w:pStyle w:val="DocumentTitle"/>
        <w:spacing w:before="0" w:line="240" w:lineRule="auto"/>
        <w:rPr>
          <w:rFonts w:ascii="Helvetica Neue" w:hAnsi="Helvetica Neue"/>
          <w:bCs w:val="0"/>
          <w:color w:val="FFC000"/>
        </w:rPr>
      </w:pPr>
      <w:r w:rsidRPr="00380D14">
        <w:rPr>
          <w:rFonts w:ascii="Helvetica Neue" w:hAnsi="Helvetica Neue"/>
          <w:bCs w:val="0"/>
          <w:color w:val="FFC000"/>
        </w:rPr>
        <w:t>Network</w:t>
      </w:r>
      <w:r w:rsidR="004E52F5" w:rsidRPr="00380D14">
        <w:rPr>
          <w:rFonts w:ascii="Helvetica Neue" w:hAnsi="Helvetica Neue"/>
          <w:bCs w:val="0"/>
          <w:color w:val="FFC000"/>
        </w:rPr>
        <w:t xml:space="preserve"> for</w:t>
      </w:r>
      <w:r w:rsidR="00F12F43" w:rsidRPr="00380D14">
        <w:rPr>
          <w:rFonts w:ascii="Helvetica Neue" w:hAnsi="Helvetica Neue"/>
          <w:bCs w:val="0"/>
          <w:color w:val="FFC000"/>
        </w:rPr>
        <w:t xml:space="preserve"> AWS Cloud</w:t>
      </w:r>
    </w:p>
    <w:p w14:paraId="10919764" w14:textId="7B3A0C90" w:rsidR="008305B2" w:rsidRPr="001F5CD0" w:rsidRDefault="003612CA" w:rsidP="008305B2">
      <w:pPr>
        <w:pStyle w:val="DocumentSubtitle"/>
        <w:rPr>
          <w:rFonts w:ascii="Georgia" w:hAnsi="Georgia"/>
          <w:bCs w:val="0"/>
        </w:rPr>
      </w:pPr>
      <w:r w:rsidRPr="001F5CD0">
        <w:rPr>
          <w:rFonts w:ascii="Georgia" w:hAnsi="Georgia"/>
          <w:bCs w:val="0"/>
        </w:rPr>
        <w:t>Quick Start Reference Deployment</w:t>
      </w:r>
    </w:p>
    <w:p w14:paraId="7D00F54F" w14:textId="5B26582C" w:rsidR="008305B2" w:rsidRPr="00C25FD7" w:rsidRDefault="008305B2" w:rsidP="008305B2">
      <w:pPr>
        <w:pStyle w:val="Body"/>
        <w:jc w:val="center"/>
        <w:rPr>
          <w:i/>
          <w:sz w:val="20"/>
          <w:szCs w:val="20"/>
        </w:rPr>
      </w:pPr>
      <w:r w:rsidRPr="00C25FD7">
        <w:rPr>
          <w:i/>
          <w:sz w:val="20"/>
          <w:szCs w:val="20"/>
        </w:rPr>
        <w:t>Jorge Bonilla</w:t>
      </w:r>
    </w:p>
    <w:p w14:paraId="314264EB" w14:textId="5D20E94C" w:rsidR="008305B2" w:rsidRPr="00C25FD7" w:rsidRDefault="008305B2" w:rsidP="008305B2">
      <w:pPr>
        <w:pStyle w:val="Body"/>
        <w:jc w:val="center"/>
        <w:rPr>
          <w:i/>
          <w:sz w:val="20"/>
          <w:szCs w:val="20"/>
        </w:rPr>
      </w:pPr>
      <w:r w:rsidRPr="00C25FD7">
        <w:rPr>
          <w:i/>
          <w:sz w:val="20"/>
          <w:szCs w:val="20"/>
        </w:rPr>
        <w:t xml:space="preserve">Sunil </w:t>
      </w:r>
      <w:proofErr w:type="spellStart"/>
      <w:r w:rsidRPr="00C25FD7">
        <w:rPr>
          <w:i/>
          <w:sz w:val="20"/>
          <w:szCs w:val="20"/>
        </w:rPr>
        <w:t>Kishen</w:t>
      </w:r>
      <w:proofErr w:type="spellEnd"/>
    </w:p>
    <w:p w14:paraId="7D77C550" w14:textId="34ED85A5" w:rsidR="00C25FD7" w:rsidRPr="00C25FD7" w:rsidRDefault="008305B2" w:rsidP="00805CF6">
      <w:pPr>
        <w:pStyle w:val="Body"/>
        <w:jc w:val="center"/>
        <w:rPr>
          <w:i/>
          <w:sz w:val="20"/>
          <w:szCs w:val="20"/>
        </w:rPr>
      </w:pPr>
      <w:r w:rsidRPr="00C25FD7">
        <w:rPr>
          <w:i/>
          <w:sz w:val="20"/>
          <w:szCs w:val="20"/>
        </w:rPr>
        <w:t xml:space="preserve">Frank </w:t>
      </w:r>
      <w:proofErr w:type="spellStart"/>
      <w:r w:rsidRPr="00C25FD7">
        <w:rPr>
          <w:i/>
          <w:sz w:val="20"/>
          <w:szCs w:val="20"/>
        </w:rPr>
        <w:t>Cabri</w:t>
      </w:r>
      <w:proofErr w:type="spellEnd"/>
    </w:p>
    <w:p w14:paraId="0BFE44F2" w14:textId="77777777" w:rsidR="00805CF6" w:rsidRDefault="00805CF6" w:rsidP="008F367B">
      <w:pPr>
        <w:pStyle w:val="Date"/>
        <w:rPr>
          <w:i w:val="0"/>
          <w:sz w:val="20"/>
          <w:szCs w:val="20"/>
        </w:rPr>
      </w:pPr>
    </w:p>
    <w:p w14:paraId="1C7454F4" w14:textId="5643149F" w:rsidR="00805CF6" w:rsidRDefault="006000F2" w:rsidP="00805CF6">
      <w:pPr>
        <w:pStyle w:val="Date"/>
        <w:rPr>
          <w:i w:val="0"/>
        </w:rPr>
      </w:pPr>
      <w:r>
        <w:rPr>
          <w:i w:val="0"/>
        </w:rPr>
        <w:t>January</w:t>
      </w:r>
      <w:r w:rsidR="00614D17" w:rsidRPr="000F3099">
        <w:rPr>
          <w:i w:val="0"/>
        </w:rPr>
        <w:t xml:space="preserve"> </w:t>
      </w:r>
      <w:r w:rsidR="008F367B" w:rsidRPr="000F3099">
        <w:rPr>
          <w:i w:val="0"/>
        </w:rPr>
        <w:t>201</w:t>
      </w:r>
      <w:r w:rsidR="00614D17" w:rsidRPr="000F3099">
        <w:rPr>
          <w:i w:val="0"/>
        </w:rPr>
        <w:t>8</w:t>
      </w:r>
    </w:p>
    <w:p w14:paraId="7DFFAEE0" w14:textId="77777777" w:rsidR="00E43F48" w:rsidRPr="00E43F48" w:rsidRDefault="00E43F48" w:rsidP="00E43F48"/>
    <w:p w14:paraId="73B58334" w14:textId="3D5D807E" w:rsidR="00BC4504" w:rsidRPr="00A5125E" w:rsidRDefault="00B37119" w:rsidP="00BC4504">
      <w:pPr>
        <w:spacing w:after="60"/>
        <w:jc w:val="center"/>
        <w:rPr>
          <w:rFonts w:ascii="Georgia" w:hAnsi="Georgia"/>
          <w:i/>
          <w:sz w:val="20"/>
          <w:szCs w:val="20"/>
        </w:rPr>
      </w:pPr>
      <w:r w:rsidRPr="00A5125E">
        <w:rPr>
          <w:rFonts w:ascii="Georgia" w:hAnsi="Georgia"/>
          <w:i/>
          <w:sz w:val="20"/>
          <w:szCs w:val="20"/>
        </w:rPr>
        <w:t>By</w:t>
      </w:r>
    </w:p>
    <w:p w14:paraId="15775BCD" w14:textId="7926BE63" w:rsidR="00C25FD7" w:rsidRDefault="00BC4504" w:rsidP="0023023A">
      <w:pPr>
        <w:jc w:val="center"/>
        <w:rPr>
          <w:rFonts w:ascii="Georgia" w:hAnsi="Georgia"/>
          <w:i/>
          <w:sz w:val="20"/>
          <w:szCs w:val="20"/>
        </w:rPr>
      </w:pPr>
      <w:r w:rsidRPr="00C25FD7">
        <w:rPr>
          <w:rFonts w:ascii="Georgia" w:hAnsi="Georgia"/>
          <w:i/>
          <w:sz w:val="20"/>
          <w:szCs w:val="20"/>
        </w:rPr>
        <w:t>AWS Quick Start Reference Team</w:t>
      </w:r>
      <w:r w:rsidR="0023023A" w:rsidRPr="00C25FD7">
        <w:rPr>
          <w:rFonts w:ascii="Georgia" w:hAnsi="Georgia"/>
          <w:i/>
          <w:sz w:val="20"/>
          <w:szCs w:val="20"/>
        </w:rPr>
        <w:t xml:space="preserve"> in partnership with Aviatrix</w:t>
      </w:r>
    </w:p>
    <w:p w14:paraId="1ED554E6" w14:textId="4DB1DA74" w:rsidR="0023023A" w:rsidRPr="00C25FD7" w:rsidRDefault="00C25FD7" w:rsidP="00A00BED">
      <w:pPr>
        <w:spacing w:after="140" w:line="280" w:lineRule="atLeast"/>
        <w:rPr>
          <w:rFonts w:ascii="Georgia" w:hAnsi="Georgia"/>
          <w:i/>
          <w:sz w:val="20"/>
          <w:szCs w:val="20"/>
        </w:rPr>
      </w:pPr>
      <w:r>
        <w:rPr>
          <w:rFonts w:ascii="Georgia" w:hAnsi="Georgia"/>
          <w:i/>
          <w:sz w:val="20"/>
          <w:szCs w:val="20"/>
        </w:rPr>
        <w:br w:type="page"/>
      </w:r>
    </w:p>
    <w:sdt>
      <w:sdtPr>
        <w:rPr>
          <w:rFonts w:ascii="Times New Roman" w:eastAsia="Times New Roman" w:hAnsi="Times New Roman" w:cs="Times New Roman"/>
          <w:b w:val="0"/>
          <w:bCs w:val="0"/>
          <w:color w:val="auto"/>
          <w:sz w:val="24"/>
          <w:szCs w:val="24"/>
          <w:lang w:eastAsia="en-US"/>
        </w:rPr>
        <w:id w:val="1451588565"/>
        <w:docPartObj>
          <w:docPartGallery w:val="Table of Contents"/>
          <w:docPartUnique/>
        </w:docPartObj>
      </w:sdtPr>
      <w:sdtEndPr>
        <w:rPr>
          <w:noProof/>
        </w:rPr>
      </w:sdtEndPr>
      <w:sdtContent>
        <w:p w14:paraId="1A494490" w14:textId="12CE57F5" w:rsidR="00551A1A" w:rsidRPr="00551A1A" w:rsidRDefault="00C10D04" w:rsidP="000B4708">
          <w:pPr>
            <w:pStyle w:val="TOCHeading"/>
          </w:pPr>
          <w:r>
            <w:t>Table of Contents</w:t>
          </w:r>
        </w:p>
        <w:p w14:paraId="0D870E24" w14:textId="5B3AB7CA" w:rsidR="001D1E27" w:rsidRPr="00A00BED" w:rsidRDefault="00C10D04">
          <w:pPr>
            <w:pStyle w:val="TOC2"/>
            <w:tabs>
              <w:tab w:val="right" w:pos="9710"/>
            </w:tabs>
            <w:rPr>
              <w:rFonts w:ascii="Georgia" w:eastAsiaTheme="minorEastAsia" w:hAnsi="Georgia" w:cstheme="minorBidi"/>
              <w:b w:val="0"/>
              <w:bCs w:val="0"/>
              <w:smallCaps w:val="0"/>
              <w:noProof/>
              <w:sz w:val="20"/>
              <w:szCs w:val="20"/>
            </w:rPr>
          </w:pPr>
          <w:r>
            <w:rPr>
              <w:b w:val="0"/>
              <w:bCs w:val="0"/>
            </w:rPr>
            <w:fldChar w:fldCharType="begin"/>
          </w:r>
          <w:r>
            <w:instrText xml:space="preserve"> TOC \o "1-3" \h \z \u </w:instrText>
          </w:r>
          <w:r>
            <w:rPr>
              <w:b w:val="0"/>
              <w:bCs w:val="0"/>
            </w:rPr>
            <w:fldChar w:fldCharType="separate"/>
          </w:r>
          <w:hyperlink w:anchor="_Toc504647530" w:history="1">
            <w:r w:rsidR="001D1E27" w:rsidRPr="00A00BED">
              <w:rPr>
                <w:rStyle w:val="Hyperlink"/>
                <w:rFonts w:ascii="Georgia" w:hAnsi="Georgia"/>
                <w:noProof/>
                <w:sz w:val="20"/>
                <w:szCs w:val="20"/>
              </w:rPr>
              <w:t>Overview</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_Toc504647530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3</w:t>
            </w:r>
            <w:r w:rsidR="001D1E27" w:rsidRPr="00A00BED">
              <w:rPr>
                <w:rFonts w:ascii="Georgia" w:hAnsi="Georgia"/>
                <w:noProof/>
                <w:webHidden/>
                <w:sz w:val="20"/>
                <w:szCs w:val="20"/>
              </w:rPr>
              <w:fldChar w:fldCharType="end"/>
            </w:r>
          </w:hyperlink>
        </w:p>
        <w:p w14:paraId="113630E1" w14:textId="7001EC83" w:rsidR="001D1E27" w:rsidRPr="00A00BED" w:rsidRDefault="00A00BED">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1" w:history="1">
            <w:r w:rsidR="001D1E27" w:rsidRPr="00A00BED">
              <w:rPr>
                <w:rStyle w:val="Hyperlink"/>
                <w:rFonts w:ascii="Georgia" w:hAnsi="Georgia"/>
                <w:noProof/>
                <w:sz w:val="20"/>
                <w:szCs w:val="20"/>
              </w:rPr>
              <w:t>Aviatrix for AWS</w:t>
            </w:r>
            <w:r>
              <w:rPr>
                <w:rStyle w:val="Hyperlink"/>
                <w:rFonts w:ascii="Georgia" w:hAnsi="Georgia"/>
                <w:noProof/>
                <w:sz w:val="20"/>
                <w:szCs w:val="20"/>
              </w:rPr>
              <w:t xml:space="preserve"> </w:t>
            </w:r>
            <w:r>
              <w:rPr>
                <w:rFonts w:ascii="Georgia" w:hAnsi="Georgia"/>
                <w:noProof/>
                <w:webHidden/>
                <w:sz w:val="20"/>
                <w:szCs w:val="20"/>
              </w:rPr>
              <w:t xml:space="preserve">…………………………………………………………………………………………………………………………… </w:t>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_Toc504647531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3</w:t>
            </w:r>
            <w:r w:rsidR="001D1E27" w:rsidRPr="00A00BED">
              <w:rPr>
                <w:rFonts w:ascii="Georgia" w:hAnsi="Georgia"/>
                <w:noProof/>
                <w:webHidden/>
                <w:sz w:val="20"/>
                <w:szCs w:val="20"/>
              </w:rPr>
              <w:fldChar w:fldCharType="end"/>
            </w:r>
          </w:hyperlink>
        </w:p>
        <w:p w14:paraId="66FDEB3F" w14:textId="14DB4FB5" w:rsidR="001D1E27" w:rsidRPr="00A00BED" w:rsidRDefault="00A00BED">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2" w:history="1">
            <w:r w:rsidR="001D1E27" w:rsidRPr="00A00BED">
              <w:rPr>
                <w:rStyle w:val="Hyperlink"/>
                <w:rFonts w:ascii="Georgia" w:hAnsi="Georgia"/>
                <w:noProof/>
                <w:sz w:val="20"/>
                <w:szCs w:val="20"/>
              </w:rPr>
              <w:t>Costs and Licenses</w:t>
            </w:r>
            <w:r w:rsidRPr="00A00BED">
              <w:rPr>
                <w:rStyle w:val="Hyperlink"/>
                <w:rFonts w:ascii="Georgia" w:hAnsi="Georgia"/>
                <w:noProof/>
                <w:sz w:val="20"/>
                <w:szCs w:val="20"/>
              </w:rPr>
              <w:t xml:space="preserve"> </w:t>
            </w:r>
            <w:r w:rsidRPr="00A00BED">
              <w:rPr>
                <w:rStyle w:val="Hyperlink"/>
                <w:rFonts w:ascii="Georgia" w:hAnsi="Georgia"/>
                <w:noProof/>
                <w:webHidden/>
                <w:sz w:val="20"/>
                <w:szCs w:val="20"/>
              </w:rPr>
              <w:t>……………………………………………………………………………………………………………………</w:t>
            </w:r>
            <w:r w:rsidR="00C55C13">
              <w:rPr>
                <w:rStyle w:val="Hyperlink"/>
                <w:rFonts w:ascii="Georgia" w:hAnsi="Georgia"/>
                <w:noProof/>
                <w:webHidden/>
                <w:sz w:val="20"/>
                <w:szCs w:val="20"/>
              </w:rPr>
              <w:t>.</w:t>
            </w:r>
            <w:r w:rsidRP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_Toc504647532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3</w:t>
            </w:r>
            <w:r w:rsidR="001D1E27" w:rsidRPr="00A00BED">
              <w:rPr>
                <w:rFonts w:ascii="Georgia" w:hAnsi="Georgia"/>
                <w:noProof/>
                <w:webHidden/>
                <w:sz w:val="20"/>
                <w:szCs w:val="20"/>
              </w:rPr>
              <w:fldChar w:fldCharType="end"/>
            </w:r>
          </w:hyperlink>
        </w:p>
        <w:p w14:paraId="3636C2FA" w14:textId="374A01B7"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33" w:history="1">
            <w:r w:rsidR="001D1E27" w:rsidRPr="00A00BED">
              <w:rPr>
                <w:rStyle w:val="Hyperlink"/>
                <w:rFonts w:ascii="Georgia" w:hAnsi="Georgia"/>
                <w:noProof/>
                <w:sz w:val="20"/>
                <w:szCs w:val="20"/>
              </w:rPr>
              <w:t>Architecture</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 xml:space="preserve">..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_Toc504647533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5</w:t>
            </w:r>
            <w:r w:rsidR="001D1E27" w:rsidRPr="00A00BED">
              <w:rPr>
                <w:rFonts w:ascii="Georgia" w:hAnsi="Georgia"/>
                <w:noProof/>
                <w:webHidden/>
                <w:sz w:val="20"/>
                <w:szCs w:val="20"/>
              </w:rPr>
              <w:fldChar w:fldCharType="end"/>
            </w:r>
          </w:hyperlink>
        </w:p>
        <w:p w14:paraId="6DE2CAA8" w14:textId="7CF55EAE"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34" w:history="1">
            <w:r w:rsidR="001D1E27" w:rsidRPr="00A00BED">
              <w:rPr>
                <w:rStyle w:val="Hyperlink"/>
                <w:rFonts w:ascii="Georgia" w:hAnsi="Georgia"/>
                <w:noProof/>
                <w:sz w:val="20"/>
                <w:szCs w:val="20"/>
              </w:rPr>
              <w:t>Global Transit VPC Architecture Description</w:t>
            </w:r>
            <w:r w:rsidR="00A00BED">
              <w:rPr>
                <w:rStyle w:val="Hyperlink"/>
                <w:rFonts w:ascii="Georgia" w:hAnsi="Georgia"/>
                <w:noProof/>
                <w:sz w:val="20"/>
                <w:szCs w:val="20"/>
              </w:rPr>
              <w:t xml:space="preserve">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_Toc504647534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5</w:t>
            </w:r>
            <w:r w:rsidR="001D1E27" w:rsidRPr="00A00BED">
              <w:rPr>
                <w:rFonts w:ascii="Georgia" w:hAnsi="Georgia"/>
                <w:noProof/>
                <w:webHidden/>
                <w:sz w:val="20"/>
                <w:szCs w:val="20"/>
              </w:rPr>
              <w:fldChar w:fldCharType="end"/>
            </w:r>
          </w:hyperlink>
        </w:p>
        <w:p w14:paraId="30858711" w14:textId="3CE1F40E"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5" w:history="1">
            <w:r w:rsidR="001D1E27" w:rsidRPr="00A00BED">
              <w:rPr>
                <w:rStyle w:val="Hyperlink"/>
                <w:rFonts w:ascii="Georgia" w:hAnsi="Georgia"/>
                <w:noProof/>
                <w:sz w:val="20"/>
                <w:szCs w:val="20"/>
              </w:rPr>
              <w:t>Additional Functionality</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_Toc504647535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6</w:t>
            </w:r>
            <w:r w:rsidR="001D1E27" w:rsidRPr="00A00BED">
              <w:rPr>
                <w:rFonts w:ascii="Georgia" w:hAnsi="Georgia"/>
                <w:noProof/>
                <w:webHidden/>
                <w:sz w:val="20"/>
                <w:szCs w:val="20"/>
              </w:rPr>
              <w:fldChar w:fldCharType="end"/>
            </w:r>
          </w:hyperlink>
        </w:p>
        <w:p w14:paraId="0D9B70B8" w14:textId="2E5E4C63"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36" w:history="1">
            <w:r w:rsidR="001D1E27" w:rsidRPr="00A00BED">
              <w:rPr>
                <w:rStyle w:val="Hyperlink"/>
                <w:rFonts w:ascii="Georgia" w:hAnsi="Georgia"/>
                <w:noProof/>
                <w:sz w:val="20"/>
                <w:szCs w:val="20"/>
              </w:rPr>
              <w:t>Prerequisites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_Toc504647536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7</w:t>
            </w:r>
            <w:r w:rsidR="001D1E27" w:rsidRPr="00A00BED">
              <w:rPr>
                <w:rFonts w:ascii="Georgia" w:hAnsi="Georgia"/>
                <w:noProof/>
                <w:webHidden/>
                <w:sz w:val="20"/>
                <w:szCs w:val="20"/>
              </w:rPr>
              <w:fldChar w:fldCharType="end"/>
            </w:r>
          </w:hyperlink>
        </w:p>
        <w:p w14:paraId="1F3FF8A5" w14:textId="7D6C7F1C"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7" w:history="1">
            <w:r w:rsidR="001D1E27" w:rsidRPr="00A00BED">
              <w:rPr>
                <w:rStyle w:val="Hyperlink"/>
                <w:rFonts w:ascii="Georgia" w:hAnsi="Georgia"/>
                <w:noProof/>
                <w:sz w:val="20"/>
                <w:szCs w:val="20"/>
              </w:rPr>
              <w:t>Specialized Knowledge</w:t>
            </w:r>
            <w:r w:rsidR="00A00BED" w:rsidRPr="00A00BED">
              <w:rPr>
                <w:rStyle w:val="Hyperlink"/>
                <w:rFonts w:ascii="Georgia" w:hAnsi="Georgia"/>
                <w:noProof/>
                <w:sz w:val="20"/>
                <w:szCs w:val="20"/>
              </w:rPr>
              <w:t xml:space="preserve"> </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_Toc504647537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7</w:t>
            </w:r>
            <w:r w:rsidR="001D1E27" w:rsidRPr="00A00BED">
              <w:rPr>
                <w:rFonts w:ascii="Georgia" w:hAnsi="Georgia"/>
                <w:noProof/>
                <w:webHidden/>
                <w:sz w:val="20"/>
                <w:szCs w:val="20"/>
              </w:rPr>
              <w:fldChar w:fldCharType="end"/>
            </w:r>
          </w:hyperlink>
        </w:p>
        <w:p w14:paraId="74329573" w14:textId="1958826C"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8" w:history="1">
            <w:r w:rsidR="001D1E27" w:rsidRPr="00A00BED">
              <w:rPr>
                <w:rStyle w:val="Hyperlink"/>
                <w:rFonts w:ascii="Georgia" w:hAnsi="Georgia"/>
                <w:noProof/>
                <w:sz w:val="20"/>
                <w:szCs w:val="20"/>
              </w:rPr>
              <w:t>License Requirements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_Toc504647538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7</w:t>
            </w:r>
            <w:r w:rsidR="001D1E27" w:rsidRPr="00A00BED">
              <w:rPr>
                <w:rFonts w:ascii="Georgia" w:hAnsi="Georgia"/>
                <w:noProof/>
                <w:webHidden/>
                <w:sz w:val="20"/>
                <w:szCs w:val="20"/>
              </w:rPr>
              <w:fldChar w:fldCharType="end"/>
            </w:r>
          </w:hyperlink>
        </w:p>
        <w:p w14:paraId="539C4FDE" w14:textId="72AE9655"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39" w:history="1">
            <w:r w:rsidR="001D1E27" w:rsidRPr="00A00BED">
              <w:rPr>
                <w:rStyle w:val="Hyperlink"/>
                <w:rFonts w:ascii="Georgia" w:hAnsi="Georgia"/>
                <w:noProof/>
                <w:sz w:val="20"/>
                <w:szCs w:val="20"/>
              </w:rPr>
              <w:t>Technical Requirements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_Toc504647539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8</w:t>
            </w:r>
            <w:r w:rsidR="001D1E27" w:rsidRPr="00A00BED">
              <w:rPr>
                <w:rFonts w:ascii="Georgia" w:hAnsi="Georgia"/>
                <w:noProof/>
                <w:webHidden/>
                <w:sz w:val="20"/>
                <w:szCs w:val="20"/>
              </w:rPr>
              <w:fldChar w:fldCharType="end"/>
            </w:r>
          </w:hyperlink>
        </w:p>
        <w:p w14:paraId="2EB0D17D" w14:textId="1D04BE55"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0" w:history="1">
            <w:r w:rsidR="001D1E27" w:rsidRPr="00A00BED">
              <w:rPr>
                <w:rStyle w:val="Hyperlink"/>
                <w:rFonts w:ascii="Georgia" w:hAnsi="Georgia"/>
                <w:noProof/>
                <w:sz w:val="20"/>
                <w:szCs w:val="20"/>
              </w:rPr>
              <w:t>IAM Requirements</w:t>
            </w:r>
            <w:r w:rsidR="00A00BED" w:rsidRPr="00A00BED">
              <w:rPr>
                <w:rStyle w:val="Hyperlink"/>
                <w:rFonts w:ascii="Georgia" w:hAnsi="Georgia"/>
                <w:noProof/>
                <w:sz w:val="20"/>
                <w:szCs w:val="20"/>
              </w:rPr>
              <w:t xml:space="preserve"> </w:t>
            </w:r>
            <w:r w:rsidR="00A00BED" w:rsidRPr="00A00BED">
              <w:rPr>
                <w:rStyle w:val="Hyperlink"/>
                <w:rFonts w:ascii="Georgia" w:hAnsi="Georgia"/>
                <w:noProof/>
                <w:webHidden/>
                <w:sz w:val="20"/>
                <w:szCs w:val="20"/>
              </w:rPr>
              <w:t>…</w:t>
            </w:r>
            <w:r>
              <w:rPr>
                <w:rStyle w:val="Hyperlink"/>
                <w:rFonts w:ascii="Georgia" w:hAnsi="Georgia"/>
                <w:noProof/>
                <w:webHidden/>
                <w:sz w:val="20"/>
                <w:szCs w:val="20"/>
              </w:rPr>
              <w:t>.</w:t>
            </w:r>
            <w:r w:rsidR="00A00BED" w:rsidRPr="00A00BED">
              <w:rPr>
                <w:rStyle w:val="Hyperlink"/>
                <w:rFonts w:ascii="Georgia" w:hAnsi="Georgia"/>
                <w:noProof/>
                <w:webHidden/>
                <w:sz w:val="20"/>
                <w:szCs w:val="20"/>
              </w:rPr>
              <w:t>……………………………………………………………………………………………………………………</w:t>
            </w:r>
            <w:r w:rsidR="00A00BED">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_Toc504647540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8</w:t>
            </w:r>
            <w:r w:rsidR="001D1E27" w:rsidRPr="00A00BED">
              <w:rPr>
                <w:rFonts w:ascii="Georgia" w:hAnsi="Georgia"/>
                <w:noProof/>
                <w:webHidden/>
                <w:sz w:val="20"/>
                <w:szCs w:val="20"/>
              </w:rPr>
              <w:fldChar w:fldCharType="end"/>
            </w:r>
          </w:hyperlink>
        </w:p>
        <w:p w14:paraId="50617A15" w14:textId="4836FCFD"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41" w:history="1">
            <w:r w:rsidR="001D1E27" w:rsidRPr="00A00BED">
              <w:rPr>
                <w:rStyle w:val="Hyperlink"/>
                <w:rFonts w:ascii="Georgia" w:hAnsi="Georgia"/>
                <w:noProof/>
                <w:sz w:val="20"/>
                <w:szCs w:val="20"/>
              </w:rPr>
              <w:t>Deployment Options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_Toc504647541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46955105" w14:textId="507FA71E"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42" w:history="1">
            <w:r w:rsidR="001D1E27" w:rsidRPr="00A00BED">
              <w:rPr>
                <w:rStyle w:val="Hyperlink"/>
                <w:rFonts w:ascii="Georgia" w:hAnsi="Georgia"/>
                <w:noProof/>
                <w:sz w:val="20"/>
                <w:szCs w:val="20"/>
              </w:rPr>
              <w:t>Deployment Steps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_Toc504647542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6951FB0A" w14:textId="7C02C3D9"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3" w:history="1">
            <w:r w:rsidR="001D1E27" w:rsidRPr="00A00BED">
              <w:rPr>
                <w:rStyle w:val="Hyperlink"/>
                <w:rFonts w:ascii="Georgia" w:hAnsi="Georgia"/>
                <w:noProof/>
                <w:sz w:val="20"/>
                <w:szCs w:val="20"/>
              </w:rPr>
              <w:t>Step 1. Prepare Your AWS Account</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_Toc504647543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0918A0C1" w14:textId="0ECC753B"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4" w:history="1">
            <w:r w:rsidR="001D1E27" w:rsidRPr="00A00BED">
              <w:rPr>
                <w:rStyle w:val="Hyperlink"/>
                <w:rFonts w:ascii="Georgia" w:hAnsi="Georgia"/>
                <w:noProof/>
                <w:sz w:val="20"/>
                <w:szCs w:val="20"/>
              </w:rPr>
              <w:t>Step 2. Subscribe to the Aviatrix AMI</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FF14D7">
              <w:rPr>
                <w:rStyle w:val="Hyperlink"/>
                <w:rFonts w:ascii="Georgia" w:hAnsi="Georgia"/>
                <w:noProof/>
                <w:webHidden/>
                <w:sz w:val="20"/>
                <w:szCs w:val="20"/>
              </w:rPr>
              <w:t>..</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_Toc504647544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9</w:t>
            </w:r>
            <w:r w:rsidR="001D1E27" w:rsidRPr="00A00BED">
              <w:rPr>
                <w:rFonts w:ascii="Georgia" w:hAnsi="Georgia"/>
                <w:noProof/>
                <w:webHidden/>
                <w:sz w:val="20"/>
                <w:szCs w:val="20"/>
              </w:rPr>
              <w:fldChar w:fldCharType="end"/>
            </w:r>
          </w:hyperlink>
        </w:p>
        <w:p w14:paraId="10DBB1BB" w14:textId="0B0EFF31"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5" w:history="1">
            <w:r w:rsidR="001D1E27" w:rsidRPr="00A00BED">
              <w:rPr>
                <w:rStyle w:val="Hyperlink"/>
                <w:rFonts w:ascii="Georgia" w:hAnsi="Georgia"/>
                <w:noProof/>
                <w:sz w:val="20"/>
                <w:szCs w:val="20"/>
              </w:rPr>
              <w:t>Step 3. Configure Aviatrix IAM Roles</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FF14D7">
              <w:rPr>
                <w:rStyle w:val="Hyperlink"/>
                <w:rFonts w:ascii="Georgia" w:hAnsi="Georgia"/>
                <w:noProof/>
                <w:webHidden/>
                <w:sz w:val="20"/>
                <w:szCs w:val="20"/>
              </w:rPr>
              <w:t>.</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_Toc504647545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10</w:t>
            </w:r>
            <w:r w:rsidR="001D1E27" w:rsidRPr="00A00BED">
              <w:rPr>
                <w:rFonts w:ascii="Georgia" w:hAnsi="Georgia"/>
                <w:noProof/>
                <w:webHidden/>
                <w:sz w:val="20"/>
                <w:szCs w:val="20"/>
              </w:rPr>
              <w:fldChar w:fldCharType="end"/>
            </w:r>
          </w:hyperlink>
        </w:p>
        <w:p w14:paraId="573E0D74" w14:textId="52217CB2"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6" w:history="1">
            <w:r w:rsidR="001D1E27" w:rsidRPr="00A00BED">
              <w:rPr>
                <w:rStyle w:val="Hyperlink"/>
                <w:rFonts w:ascii="Georgia" w:hAnsi="Georgia"/>
                <w:noProof/>
                <w:sz w:val="20"/>
                <w:szCs w:val="20"/>
              </w:rPr>
              <w:t>Step 4. Launch the Quick Start</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FF14D7">
              <w:rPr>
                <w:rStyle w:val="Hyperlink"/>
                <w:rFonts w:ascii="Georgia" w:hAnsi="Georgia"/>
                <w:noProof/>
                <w:webHidden/>
                <w:sz w:val="20"/>
                <w:szCs w:val="20"/>
              </w:rPr>
              <w:t>…………………………………………………………………………………..</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_Toc504647546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10</w:t>
            </w:r>
            <w:r w:rsidR="001D1E27" w:rsidRPr="00A00BED">
              <w:rPr>
                <w:rFonts w:ascii="Georgia" w:hAnsi="Georgia"/>
                <w:noProof/>
                <w:webHidden/>
                <w:sz w:val="20"/>
                <w:szCs w:val="20"/>
              </w:rPr>
              <w:fldChar w:fldCharType="end"/>
            </w:r>
          </w:hyperlink>
        </w:p>
        <w:p w14:paraId="0296EFAA" w14:textId="7C4559A8"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7" w:history="1">
            <w:r w:rsidR="001D1E27" w:rsidRPr="00A00BED">
              <w:rPr>
                <w:rStyle w:val="Hyperlink"/>
                <w:rFonts w:ascii="Georgia" w:hAnsi="Georgia"/>
                <w:noProof/>
                <w:sz w:val="20"/>
                <w:szCs w:val="20"/>
              </w:rPr>
              <w:t>Step 5. Adding a Spoke VPC</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_Toc504647547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16</w:t>
            </w:r>
            <w:r w:rsidR="001D1E27" w:rsidRPr="00A00BED">
              <w:rPr>
                <w:rFonts w:ascii="Georgia" w:hAnsi="Georgia"/>
                <w:noProof/>
                <w:webHidden/>
                <w:sz w:val="20"/>
                <w:szCs w:val="20"/>
              </w:rPr>
              <w:fldChar w:fldCharType="end"/>
            </w:r>
          </w:hyperlink>
        </w:p>
        <w:p w14:paraId="7374FC09" w14:textId="262FC277"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8" w:history="1">
            <w:r w:rsidR="001D1E27" w:rsidRPr="00A00BED">
              <w:rPr>
                <w:rStyle w:val="Hyperlink"/>
                <w:rFonts w:ascii="Georgia" w:hAnsi="Georgia"/>
                <w:noProof/>
                <w:sz w:val="20"/>
                <w:szCs w:val="20"/>
              </w:rPr>
              <w:t>Step 6. (Optional) Delete Spoke VPC</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_Toc504647548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17</w:t>
            </w:r>
            <w:r w:rsidR="001D1E27" w:rsidRPr="00A00BED">
              <w:rPr>
                <w:rFonts w:ascii="Georgia" w:hAnsi="Georgia"/>
                <w:noProof/>
                <w:webHidden/>
                <w:sz w:val="20"/>
                <w:szCs w:val="20"/>
              </w:rPr>
              <w:fldChar w:fldCharType="end"/>
            </w:r>
          </w:hyperlink>
        </w:p>
        <w:p w14:paraId="69F5D6B6" w14:textId="714F2508"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49" w:history="1">
            <w:r w:rsidR="001D1E27" w:rsidRPr="00A00BED">
              <w:rPr>
                <w:rStyle w:val="Hyperlink"/>
                <w:rFonts w:ascii="Georgia" w:hAnsi="Georgia"/>
                <w:noProof/>
                <w:sz w:val="20"/>
                <w:szCs w:val="20"/>
              </w:rPr>
              <w:t>Step 7. (Optional) Launch Aviatrix UI</w:t>
            </w:r>
            <w:r w:rsidRPr="008B5022">
              <w:rPr>
                <w:rStyle w:val="Hyperlink"/>
                <w:rFonts w:ascii="Georgia" w:hAnsi="Georgia"/>
                <w:noProof/>
                <w:sz w:val="20"/>
                <w:szCs w:val="20"/>
              </w:rPr>
              <w:t xml:space="preserve"> </w:t>
            </w:r>
            <w:r w:rsidRP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_Toc504647549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17</w:t>
            </w:r>
            <w:r w:rsidR="001D1E27" w:rsidRPr="00A00BED">
              <w:rPr>
                <w:rFonts w:ascii="Georgia" w:hAnsi="Georgia"/>
                <w:noProof/>
                <w:webHidden/>
                <w:sz w:val="20"/>
                <w:szCs w:val="20"/>
              </w:rPr>
              <w:fldChar w:fldCharType="end"/>
            </w:r>
          </w:hyperlink>
        </w:p>
        <w:p w14:paraId="173AF530" w14:textId="02E98667" w:rsidR="001D1E27" w:rsidRPr="00A00BED" w:rsidRDefault="008B5022">
          <w:pPr>
            <w:pStyle w:val="TOC3"/>
            <w:tabs>
              <w:tab w:val="right" w:pos="9710"/>
            </w:tabs>
            <w:rPr>
              <w:rFonts w:ascii="Georgia" w:eastAsiaTheme="minorEastAsia" w:hAnsi="Georgia" w:cstheme="minorBidi"/>
              <w:smallCaps w:val="0"/>
              <w:noProof/>
              <w:sz w:val="20"/>
              <w:szCs w:val="20"/>
            </w:rPr>
          </w:pPr>
          <w:r>
            <w:rPr>
              <w:rFonts w:ascii="Georgia" w:hAnsi="Georgia"/>
              <w:noProof/>
              <w:sz w:val="20"/>
              <w:szCs w:val="20"/>
            </w:rPr>
            <w:t xml:space="preserve">       </w:t>
          </w:r>
          <w:hyperlink w:anchor="_Toc504647550" w:history="1">
            <w:r w:rsidR="001D1E27" w:rsidRPr="00A00BED">
              <w:rPr>
                <w:rStyle w:val="Hyperlink"/>
                <w:rFonts w:ascii="Georgia" w:hAnsi="Georgia"/>
                <w:noProof/>
                <w:sz w:val="20"/>
                <w:szCs w:val="20"/>
              </w:rPr>
              <w:t>Step 8. (Optional) Connecting Transit Hub to Enterprise s</w:t>
            </w:r>
            <w:r>
              <w:rPr>
                <w:rStyle w:val="Hyperlink"/>
                <w:rFonts w:ascii="Georgia" w:hAnsi="Georgia"/>
                <w:noProof/>
                <w:sz w:val="20"/>
                <w:szCs w:val="20"/>
              </w:rPr>
              <w:t>ite using VPN or Direct Connect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_Toc504647550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18</w:t>
            </w:r>
            <w:r w:rsidR="001D1E27" w:rsidRPr="00A00BED">
              <w:rPr>
                <w:rFonts w:ascii="Georgia" w:hAnsi="Georgia"/>
                <w:noProof/>
                <w:webHidden/>
                <w:sz w:val="20"/>
                <w:szCs w:val="20"/>
              </w:rPr>
              <w:fldChar w:fldCharType="end"/>
            </w:r>
          </w:hyperlink>
        </w:p>
        <w:p w14:paraId="4BDCE996" w14:textId="44D84677"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51" w:history="1">
            <w:r w:rsidR="001D1E27" w:rsidRPr="00A00BED">
              <w:rPr>
                <w:rStyle w:val="Hyperlink"/>
                <w:rFonts w:ascii="Georgia" w:hAnsi="Georgia"/>
                <w:noProof/>
                <w:sz w:val="20"/>
                <w:szCs w:val="20"/>
              </w:rPr>
              <w:t>What is Unique About the Aviatrix Global Transit Solution?</w:t>
            </w:r>
            <w:r w:rsidR="008B5022">
              <w:rPr>
                <w:rStyle w:val="Hyperlink"/>
                <w:rFonts w:ascii="Georgia" w:hAnsi="Georgia"/>
                <w:noProof/>
                <w:sz w:val="20"/>
                <w:szCs w:val="20"/>
              </w:rPr>
              <w:t xml:space="preserve"> …………………………………………</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_Toc504647551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18</w:t>
            </w:r>
            <w:r w:rsidR="001D1E27" w:rsidRPr="00A00BED">
              <w:rPr>
                <w:rFonts w:ascii="Georgia" w:hAnsi="Georgia"/>
                <w:noProof/>
                <w:webHidden/>
                <w:sz w:val="20"/>
                <w:szCs w:val="20"/>
              </w:rPr>
              <w:fldChar w:fldCharType="end"/>
            </w:r>
          </w:hyperlink>
        </w:p>
        <w:p w14:paraId="74F9ED57" w14:textId="6F8CCA73"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52" w:history="1">
            <w:r w:rsidR="001D1E27" w:rsidRPr="00A00BED">
              <w:rPr>
                <w:rStyle w:val="Hyperlink"/>
                <w:rFonts w:ascii="Georgia" w:hAnsi="Georgia"/>
                <w:noProof/>
                <w:sz w:val="20"/>
                <w:szCs w:val="20"/>
              </w:rPr>
              <w:t>Best Practices Using Aviatrix on AWS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_Toc504647552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20</w:t>
            </w:r>
            <w:r w:rsidR="001D1E27" w:rsidRPr="00A00BED">
              <w:rPr>
                <w:rFonts w:ascii="Georgia" w:hAnsi="Georgia"/>
                <w:noProof/>
                <w:webHidden/>
                <w:sz w:val="20"/>
                <w:szCs w:val="20"/>
              </w:rPr>
              <w:fldChar w:fldCharType="end"/>
            </w:r>
          </w:hyperlink>
        </w:p>
        <w:p w14:paraId="3313183E" w14:textId="295AEBBE"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53" w:history="1">
            <w:r w:rsidR="001D1E27" w:rsidRPr="00A00BED">
              <w:rPr>
                <w:rStyle w:val="Hyperlink"/>
                <w:rFonts w:ascii="Georgia" w:hAnsi="Georgia"/>
                <w:noProof/>
                <w:sz w:val="20"/>
                <w:szCs w:val="20"/>
              </w:rPr>
              <w:t>Security</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_Toc504647553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20</w:t>
            </w:r>
            <w:r w:rsidR="001D1E27" w:rsidRPr="00A00BED">
              <w:rPr>
                <w:rFonts w:ascii="Georgia" w:hAnsi="Georgia"/>
                <w:noProof/>
                <w:webHidden/>
                <w:sz w:val="20"/>
                <w:szCs w:val="20"/>
              </w:rPr>
              <w:fldChar w:fldCharType="end"/>
            </w:r>
          </w:hyperlink>
        </w:p>
        <w:p w14:paraId="7E95E341" w14:textId="7178C138"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54" w:history="1">
            <w:r w:rsidR="001D1E27" w:rsidRPr="00A00BED">
              <w:rPr>
                <w:rStyle w:val="Hyperlink"/>
                <w:rFonts w:ascii="Georgia" w:hAnsi="Georgia"/>
                <w:noProof/>
                <w:sz w:val="20"/>
                <w:szCs w:val="20"/>
              </w:rPr>
              <w:t>FAQ</w:t>
            </w:r>
            <w:r w:rsidR="008B5022">
              <w:rPr>
                <w:rStyle w:val="Hyperlink"/>
                <w:rFonts w:ascii="Georgia" w:hAnsi="Georgia"/>
                <w:noProof/>
                <w:sz w:val="20"/>
                <w:szCs w:val="20"/>
              </w:rPr>
              <w:t xml:space="preserve"> </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_Toc504647554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21</w:t>
            </w:r>
            <w:r w:rsidR="001D1E27" w:rsidRPr="00A00BED">
              <w:rPr>
                <w:rFonts w:ascii="Georgia" w:hAnsi="Georgia"/>
                <w:noProof/>
                <w:webHidden/>
                <w:sz w:val="20"/>
                <w:szCs w:val="20"/>
              </w:rPr>
              <w:fldChar w:fldCharType="end"/>
            </w:r>
          </w:hyperlink>
        </w:p>
        <w:p w14:paraId="573C218F" w14:textId="70777E77"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55" w:history="1">
            <w:r w:rsidR="001D1E27" w:rsidRPr="00A00BED">
              <w:rPr>
                <w:rStyle w:val="Hyperlink"/>
                <w:rFonts w:ascii="Georgia" w:hAnsi="Georgia"/>
                <w:noProof/>
                <w:sz w:val="20"/>
                <w:szCs w:val="20"/>
              </w:rPr>
              <w:t>Additional Resources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_Toc504647555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21</w:t>
            </w:r>
            <w:r w:rsidR="001D1E27" w:rsidRPr="00A00BED">
              <w:rPr>
                <w:rFonts w:ascii="Georgia" w:hAnsi="Georgia"/>
                <w:noProof/>
                <w:webHidden/>
                <w:sz w:val="20"/>
                <w:szCs w:val="20"/>
              </w:rPr>
              <w:fldChar w:fldCharType="end"/>
            </w:r>
          </w:hyperlink>
        </w:p>
        <w:p w14:paraId="38E048FC" w14:textId="44D285B1"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56" w:history="1">
            <w:r w:rsidR="001D1E27" w:rsidRPr="00A00BED">
              <w:rPr>
                <w:rStyle w:val="Hyperlink"/>
                <w:rFonts w:ascii="Georgia" w:hAnsi="Georgia"/>
                <w:noProof/>
                <w:sz w:val="20"/>
                <w:szCs w:val="20"/>
              </w:rPr>
              <w:t>Send Us Feedback</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_Toc504647556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22</w:t>
            </w:r>
            <w:r w:rsidR="001D1E27" w:rsidRPr="00A00BED">
              <w:rPr>
                <w:rFonts w:ascii="Georgia" w:hAnsi="Georgia"/>
                <w:noProof/>
                <w:webHidden/>
                <w:sz w:val="20"/>
                <w:szCs w:val="20"/>
              </w:rPr>
              <w:fldChar w:fldCharType="end"/>
            </w:r>
          </w:hyperlink>
        </w:p>
        <w:p w14:paraId="0F5CC3D1" w14:textId="03ED74D4" w:rsidR="001D1E27" w:rsidRPr="00A00BED" w:rsidRDefault="007C2E78">
          <w:pPr>
            <w:pStyle w:val="TOC2"/>
            <w:tabs>
              <w:tab w:val="right" w:pos="9710"/>
            </w:tabs>
            <w:rPr>
              <w:rFonts w:ascii="Georgia" w:eastAsiaTheme="minorEastAsia" w:hAnsi="Georgia" w:cstheme="minorBidi"/>
              <w:b w:val="0"/>
              <w:bCs w:val="0"/>
              <w:smallCaps w:val="0"/>
              <w:noProof/>
              <w:sz w:val="20"/>
              <w:szCs w:val="20"/>
            </w:rPr>
          </w:pPr>
          <w:hyperlink w:anchor="_Toc504647557" w:history="1">
            <w:r w:rsidR="001D1E27" w:rsidRPr="00A00BED">
              <w:rPr>
                <w:rStyle w:val="Hyperlink"/>
                <w:rFonts w:ascii="Georgia" w:hAnsi="Georgia"/>
                <w:noProof/>
                <w:sz w:val="20"/>
                <w:szCs w:val="20"/>
              </w:rPr>
              <w:t>Document Revisions</w:t>
            </w:r>
            <w:r w:rsidR="008B5022" w:rsidRPr="008B5022">
              <w:rPr>
                <w:rStyle w:val="Hyperlink"/>
                <w:rFonts w:ascii="Georgia" w:hAnsi="Georgia"/>
                <w:noProof/>
                <w:sz w:val="20"/>
                <w:szCs w:val="20"/>
              </w:rPr>
              <w:t xml:space="preserve"> </w:t>
            </w:r>
            <w:r w:rsidR="008B5022" w:rsidRPr="008B5022">
              <w:rPr>
                <w:rStyle w:val="Hyperlink"/>
                <w:rFonts w:ascii="Georgia" w:hAnsi="Georgia"/>
                <w:noProof/>
                <w:webHidden/>
                <w:sz w:val="20"/>
                <w:szCs w:val="20"/>
              </w:rPr>
              <w:t>……………………………………………………………………………………………………</w:t>
            </w:r>
            <w:r w:rsidR="008B5022">
              <w:rPr>
                <w:rStyle w:val="Hyperlink"/>
                <w:rFonts w:ascii="Georgia" w:hAnsi="Georgia"/>
                <w:noProof/>
                <w:webHidden/>
                <w:sz w:val="20"/>
                <w:szCs w:val="20"/>
              </w:rPr>
              <w:t>.</w:t>
            </w:r>
            <w:r w:rsidR="001D1E27" w:rsidRPr="00A00BED">
              <w:rPr>
                <w:rFonts w:ascii="Georgia" w:hAnsi="Georgia"/>
                <w:noProof/>
                <w:webHidden/>
                <w:sz w:val="20"/>
                <w:szCs w:val="20"/>
              </w:rPr>
              <w:tab/>
            </w:r>
            <w:r w:rsidR="001D1E27" w:rsidRPr="00A00BED">
              <w:rPr>
                <w:rFonts w:ascii="Georgia" w:hAnsi="Georgia"/>
                <w:noProof/>
                <w:webHidden/>
                <w:sz w:val="20"/>
                <w:szCs w:val="20"/>
              </w:rPr>
              <w:fldChar w:fldCharType="begin"/>
            </w:r>
            <w:r w:rsidR="001D1E27" w:rsidRPr="00A00BED">
              <w:rPr>
                <w:rFonts w:ascii="Georgia" w:hAnsi="Georgia"/>
                <w:noProof/>
                <w:webHidden/>
                <w:sz w:val="20"/>
                <w:szCs w:val="20"/>
              </w:rPr>
              <w:instrText xml:space="preserve"> PAGEREF _Toc504647557 \h </w:instrText>
            </w:r>
            <w:r w:rsidR="001D1E27" w:rsidRPr="00A00BED">
              <w:rPr>
                <w:rFonts w:ascii="Georgia" w:hAnsi="Georgia"/>
                <w:noProof/>
                <w:webHidden/>
                <w:sz w:val="20"/>
                <w:szCs w:val="20"/>
              </w:rPr>
            </w:r>
            <w:r w:rsidR="001D1E27" w:rsidRPr="00A00BED">
              <w:rPr>
                <w:rFonts w:ascii="Georgia" w:hAnsi="Georgia"/>
                <w:noProof/>
                <w:webHidden/>
                <w:sz w:val="20"/>
                <w:szCs w:val="20"/>
              </w:rPr>
              <w:fldChar w:fldCharType="separate"/>
            </w:r>
            <w:r w:rsidR="000B4708">
              <w:rPr>
                <w:rFonts w:ascii="Georgia" w:hAnsi="Georgia"/>
                <w:noProof/>
                <w:webHidden/>
                <w:sz w:val="20"/>
                <w:szCs w:val="20"/>
              </w:rPr>
              <w:t>22</w:t>
            </w:r>
            <w:r w:rsidR="001D1E27" w:rsidRPr="00A00BED">
              <w:rPr>
                <w:rFonts w:ascii="Georgia" w:hAnsi="Georgia"/>
                <w:noProof/>
                <w:webHidden/>
                <w:sz w:val="20"/>
                <w:szCs w:val="20"/>
              </w:rPr>
              <w:fldChar w:fldCharType="end"/>
            </w:r>
          </w:hyperlink>
        </w:p>
        <w:p w14:paraId="760C44AC" w14:textId="5785CE2B" w:rsidR="00A00BED" w:rsidRDefault="00C10D04" w:rsidP="00B33812">
          <w:r>
            <w:rPr>
              <w:b/>
              <w:bCs/>
              <w:noProof/>
            </w:rPr>
            <w:fldChar w:fldCharType="end"/>
          </w:r>
        </w:p>
      </w:sdtContent>
    </w:sdt>
    <w:p w14:paraId="015BFE0F" w14:textId="77777777" w:rsidR="00B33812" w:rsidRDefault="00B33812">
      <w:r>
        <w:br w:type="page"/>
      </w:r>
    </w:p>
    <w:p w14:paraId="59356181" w14:textId="2D0DFBBE" w:rsidR="005E2449" w:rsidRPr="000962CF" w:rsidRDefault="00BC4504" w:rsidP="00BC4504">
      <w:pPr>
        <w:rPr>
          <w:rFonts w:ascii="Georgia" w:hAnsi="Georgia"/>
        </w:rPr>
      </w:pPr>
      <w:r w:rsidRPr="000962CF">
        <w:rPr>
          <w:rFonts w:ascii="Georgia" w:hAnsi="Georgia"/>
        </w:rPr>
        <w:lastRenderedPageBreak/>
        <w:t xml:space="preserve">This Quick Start </w:t>
      </w:r>
      <w:r w:rsidR="00192207" w:rsidRPr="000962CF">
        <w:rPr>
          <w:rFonts w:ascii="Georgia" w:hAnsi="Georgia"/>
        </w:rPr>
        <w:t xml:space="preserve">reference </w:t>
      </w:r>
      <w:r w:rsidRPr="000962CF">
        <w:rPr>
          <w:rFonts w:ascii="Georgia" w:hAnsi="Georgia"/>
        </w:rPr>
        <w:t xml:space="preserve">deployment guide </w:t>
      </w:r>
      <w:r w:rsidR="00C51A23" w:rsidRPr="000962CF">
        <w:rPr>
          <w:rFonts w:ascii="Georgia" w:hAnsi="Georgia"/>
        </w:rPr>
        <w:t>was created</w:t>
      </w:r>
      <w:r w:rsidRPr="000962CF">
        <w:rPr>
          <w:rFonts w:ascii="Georgia" w:hAnsi="Georgia"/>
        </w:rPr>
        <w:t xml:space="preserve"> by Amazon Web Services (AWS) </w:t>
      </w:r>
      <w:r w:rsidR="00C51A23" w:rsidRPr="000962CF">
        <w:rPr>
          <w:rFonts w:ascii="Georgia" w:hAnsi="Georgia"/>
        </w:rPr>
        <w:t>in partnership with</w:t>
      </w:r>
      <w:r w:rsidRPr="000962CF">
        <w:rPr>
          <w:rFonts w:ascii="Georgia" w:hAnsi="Georgia"/>
        </w:rPr>
        <w:t xml:space="preserve"> </w:t>
      </w:r>
      <w:r w:rsidR="00BF2BEB" w:rsidRPr="000962CF">
        <w:rPr>
          <w:rFonts w:ascii="Georgia" w:hAnsi="Georgia"/>
        </w:rPr>
        <w:t>Aviatrix Systems</w:t>
      </w:r>
      <w:r w:rsidRPr="000962CF">
        <w:rPr>
          <w:rFonts w:ascii="Georgia" w:hAnsi="Georgia"/>
        </w:rPr>
        <w:t xml:space="preserve">. </w:t>
      </w:r>
    </w:p>
    <w:p w14:paraId="30A4DF66" w14:textId="74492C55" w:rsidR="00DA59E1" w:rsidRPr="00C55C13" w:rsidRDefault="007C2E78" w:rsidP="00DA59E1">
      <w:pPr>
        <w:pStyle w:val="Body"/>
        <w:rPr>
          <w:rFonts w:cs="Helvetica"/>
          <w:color w:val="333333"/>
        </w:rPr>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w:t>
      </w:r>
      <w:proofErr w:type="spellStart"/>
      <w:r w:rsidR="002C7C82">
        <w:rPr>
          <w:rFonts w:cs="Helvetica"/>
          <w:color w:val="333333"/>
        </w:rPr>
        <w:t>CloudFormation</w:t>
      </w:r>
      <w:proofErr w:type="spellEnd"/>
      <w:r w:rsidR="002C7C82">
        <w:rPr>
          <w:rFonts w:cs="Helvetica"/>
          <w:color w:val="333333"/>
        </w:rPr>
        <w:t xml:space="preserve">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bookmarkStart w:id="0" w:name="_Toc504647530"/>
    </w:p>
    <w:p w14:paraId="39B75C66" w14:textId="77777777" w:rsidR="00DF5434" w:rsidRPr="00380D14" w:rsidRDefault="00DF5434" w:rsidP="004B23C9">
      <w:pPr>
        <w:pStyle w:val="Heading2"/>
        <w:spacing w:after="100"/>
        <w:rPr>
          <w:rFonts w:ascii="Helvetica Neue" w:hAnsi="Helvetica Neue"/>
          <w:bCs w:val="0"/>
          <w:color w:val="FFC000"/>
        </w:rPr>
      </w:pPr>
      <w:r w:rsidRPr="00380D14">
        <w:rPr>
          <w:rFonts w:ascii="Helvetica Neue" w:hAnsi="Helvetica Neue"/>
          <w:bCs w:val="0"/>
          <w:color w:val="FFC000"/>
        </w:rPr>
        <w:t>Overview</w:t>
      </w:r>
      <w:bookmarkEnd w:id="0"/>
    </w:p>
    <w:p w14:paraId="4A60969C" w14:textId="0244FCF4" w:rsidR="002C7C82" w:rsidRDefault="004B23C9" w:rsidP="004B23C9">
      <w:pPr>
        <w:pStyle w:val="Body"/>
      </w:pPr>
      <w:r>
        <w:t xml:space="preserve">This Quick Start reference deployment guide provides step-by-step instructions for deploying </w:t>
      </w:r>
      <w:hyperlink r:id="rId12" w:anchor="global-transit-network" w:history="1">
        <w:r w:rsidR="00BF2BEB" w:rsidRPr="003724F4">
          <w:rPr>
            <w:rStyle w:val="Hyperlink"/>
          </w:rPr>
          <w:t>Aviatrix</w:t>
        </w:r>
        <w:r w:rsidRPr="003724F4">
          <w:rPr>
            <w:rStyle w:val="Hyperlink"/>
          </w:rPr>
          <w:t xml:space="preserve"> </w:t>
        </w:r>
        <w:r w:rsidR="00B37119" w:rsidRPr="003724F4">
          <w:rPr>
            <w:rStyle w:val="Hyperlink"/>
          </w:rPr>
          <w:t xml:space="preserve">Global </w:t>
        </w:r>
        <w:r w:rsidR="00D32BD9" w:rsidRPr="003724F4">
          <w:rPr>
            <w:rStyle w:val="Hyperlink"/>
          </w:rPr>
          <w:t>Transit Network</w:t>
        </w:r>
        <w:r w:rsidR="00B37119" w:rsidRPr="003724F4">
          <w:rPr>
            <w:rStyle w:val="Hyperlink"/>
          </w:rPr>
          <w:t xml:space="preserve"> </w:t>
        </w:r>
        <w:r w:rsidR="00A65BFB" w:rsidRPr="003724F4">
          <w:rPr>
            <w:rStyle w:val="Hyperlink"/>
          </w:rPr>
          <w:t>Architecture</w:t>
        </w:r>
      </w:hyperlink>
      <w:r w:rsidR="00A65BFB">
        <w:t xml:space="preserve"> </w:t>
      </w:r>
      <w:r>
        <w:t>on</w:t>
      </w:r>
      <w:r w:rsidR="00807635">
        <w:t xml:space="preserve"> the Amazon Web Services (AWS) C</w:t>
      </w:r>
      <w:r>
        <w:t xml:space="preserve">loud. </w:t>
      </w:r>
    </w:p>
    <w:p w14:paraId="28CFF5E2" w14:textId="25F84F4E" w:rsidR="00FB4124" w:rsidRDefault="00685BC1" w:rsidP="004B23C9">
      <w:pPr>
        <w:pStyle w:val="Body"/>
      </w:pPr>
      <w:r>
        <w:t>Aviatrix Global Transit Quick S</w:t>
      </w:r>
      <w:r w:rsidR="00DA184E">
        <w:t xml:space="preserve">tart </w:t>
      </w:r>
      <w:r w:rsidR="00DA184E" w:rsidRPr="0014030E">
        <w:t xml:space="preserve">is a fully automated solution that </w:t>
      </w:r>
      <w:r w:rsidR="00DA184E">
        <w:t xml:space="preserve">utilizes AWS APIs to </w:t>
      </w:r>
      <w:r w:rsidR="00DA184E" w:rsidRPr="0014030E">
        <w:t xml:space="preserve">deploy </w:t>
      </w:r>
      <w:r w:rsidR="00FB4124">
        <w:t>a global transit VPC in minutes</w:t>
      </w:r>
      <w:r w:rsidR="00DA184E" w:rsidRPr="0014030E">
        <w:t>.</w:t>
      </w:r>
      <w:r w:rsidR="00FB4124">
        <w:t xml:space="preserve"> </w:t>
      </w:r>
      <w:r w:rsidR="00DA184E" w:rsidRPr="0098466B">
        <w:t>A typical AWS Global Transit VPC architecture which includes a Transit Hub VPC connecting many Spoke VPCs to facilitate communication between the Spoke VPCs and an on-premises network</w:t>
      </w:r>
      <w:r w:rsidR="00FB4124">
        <w:t>.</w:t>
      </w:r>
    </w:p>
    <w:p w14:paraId="0E66C585" w14:textId="3636B543" w:rsidR="003321BA" w:rsidRPr="00C55C13" w:rsidRDefault="005E2449" w:rsidP="00C55C13">
      <w:pPr>
        <w:pStyle w:val="Body"/>
      </w:pPr>
      <w:bookmarkStart w:id="1" w:name="_Toc481076926"/>
      <w:r>
        <w:t>This Q</w:t>
      </w:r>
      <w:r w:rsidR="00685BC1">
        <w:t>uick S</w:t>
      </w:r>
      <w:r w:rsidR="00FB4124">
        <w:t>tart</w:t>
      </w:r>
      <w:r w:rsidR="0094467C" w:rsidRPr="0098466B">
        <w:t xml:space="preserve"> automates the deployment of the required infrastructure to enable </w:t>
      </w:r>
      <w:r w:rsidR="00AE7AE2" w:rsidRPr="0098466B">
        <w:t xml:space="preserve">a </w:t>
      </w:r>
      <w:hyperlink r:id="rId13" w:history="1">
        <w:r w:rsidR="00AE7AE2" w:rsidRPr="0098466B">
          <w:t>Global Transit Network</w:t>
        </w:r>
      </w:hyperlink>
      <w:r w:rsidR="00AE7AE2" w:rsidRPr="0098466B">
        <w:t xml:space="preserve"> architecture</w:t>
      </w:r>
      <w:r w:rsidR="002A0771" w:rsidRPr="0098466B">
        <w:t>, securely connecting spoke VPCs to a central Transit Hub VPC.</w:t>
      </w:r>
      <w:bookmarkStart w:id="2" w:name="_Toc504647531"/>
    </w:p>
    <w:p w14:paraId="79536A69" w14:textId="43C9F7DA" w:rsidR="002C7C82" w:rsidRPr="00623391" w:rsidRDefault="00BF2BEB" w:rsidP="002C7C82">
      <w:pPr>
        <w:pStyle w:val="Heading3"/>
        <w:rPr>
          <w:rFonts w:ascii="Helvetica Neue" w:hAnsi="Helvetica Neue"/>
          <w:bCs w:val="0"/>
          <w:color w:val="0070C0"/>
        </w:rPr>
      </w:pPr>
      <w:r w:rsidRPr="00623391">
        <w:rPr>
          <w:rFonts w:ascii="Helvetica Neue" w:hAnsi="Helvetica Neue"/>
          <w:bCs w:val="0"/>
          <w:color w:val="0070C0"/>
        </w:rPr>
        <w:t>Aviatrix</w:t>
      </w:r>
      <w:r w:rsidR="002C7C82" w:rsidRPr="00623391">
        <w:rPr>
          <w:rFonts w:ascii="Helvetica Neue" w:hAnsi="Helvetica Neue"/>
          <w:bCs w:val="0"/>
          <w:color w:val="0070C0"/>
        </w:rPr>
        <w:t xml:space="preserve"> </w:t>
      </w:r>
      <w:r w:rsidR="00B37119" w:rsidRPr="00623391">
        <w:rPr>
          <w:rFonts w:ascii="Helvetica Neue" w:hAnsi="Helvetica Neue"/>
          <w:bCs w:val="0"/>
          <w:color w:val="0070C0"/>
        </w:rPr>
        <w:t>for</w:t>
      </w:r>
      <w:r w:rsidR="002C7C82" w:rsidRPr="00623391">
        <w:rPr>
          <w:rFonts w:ascii="Helvetica Neue" w:hAnsi="Helvetica Neue"/>
          <w:bCs w:val="0"/>
          <w:color w:val="0070C0"/>
        </w:rPr>
        <w:t xml:space="preserve"> AWS</w:t>
      </w:r>
      <w:bookmarkEnd w:id="1"/>
      <w:bookmarkEnd w:id="2"/>
    </w:p>
    <w:p w14:paraId="17B440A8" w14:textId="6BD492E5" w:rsidR="003321BA" w:rsidRDefault="00BF2BEB" w:rsidP="00C55C13">
      <w:pPr>
        <w:pStyle w:val="Body"/>
      </w:pPr>
      <w:bookmarkStart w:id="3" w:name="_Toc466884484"/>
      <w:r w:rsidRPr="0094467C">
        <w:t>Aviatrix is</w:t>
      </w:r>
      <w:r w:rsidR="0023023A">
        <w:t xml:space="preserve"> a</w:t>
      </w:r>
      <w:r w:rsidRPr="0094467C">
        <w:t xml:space="preserve"> leader in cloud networking, and</w:t>
      </w:r>
      <w:r w:rsidR="00B37119">
        <w:t xml:space="preserve"> both an </w:t>
      </w:r>
      <w:r w:rsidR="0023023A">
        <w:t xml:space="preserve">AWS </w:t>
      </w:r>
      <w:r w:rsidR="00B37119">
        <w:t xml:space="preserve">Advanced Technology Partner and Networking Competency </w:t>
      </w:r>
      <w:r w:rsidR="0056273C">
        <w:t>P</w:t>
      </w:r>
      <w:r w:rsidR="00B37119">
        <w:t xml:space="preserve">artner. </w:t>
      </w:r>
      <w:r w:rsidRPr="0094467C">
        <w:t xml:space="preserve"> </w:t>
      </w:r>
      <w:r w:rsidR="00B37119">
        <w:t xml:space="preserve">In </w:t>
      </w:r>
      <w:r w:rsidR="00AE7AE2">
        <w:t>2017</w:t>
      </w:r>
      <w:r w:rsidR="00B37119">
        <w:t xml:space="preserve">, Aviatrix </w:t>
      </w:r>
      <w:r w:rsidR="00AE7AE2">
        <w:t xml:space="preserve">was </w:t>
      </w:r>
      <w:r w:rsidR="00B37119">
        <w:t xml:space="preserve">also </w:t>
      </w:r>
      <w:r w:rsidR="00AE7AE2">
        <w:t>recognized by</w:t>
      </w:r>
      <w:r w:rsidRPr="0094467C">
        <w:t xml:space="preserve"> Gartner </w:t>
      </w:r>
      <w:r w:rsidR="00AE7AE2">
        <w:t>as a “</w:t>
      </w:r>
      <w:r w:rsidRPr="0094467C">
        <w:t>Cool Vendor</w:t>
      </w:r>
      <w:r w:rsidR="00AE7AE2">
        <w:t>”</w:t>
      </w:r>
      <w:r w:rsidRPr="0094467C">
        <w:t xml:space="preserve"> in Cloud Computing. </w:t>
      </w:r>
      <w:r w:rsidR="00AE7AE2">
        <w:t xml:space="preserve">With Aviatrix software, </w:t>
      </w:r>
      <w:r w:rsidR="00D32BD9">
        <w:t>c</w:t>
      </w:r>
      <w:r w:rsidRPr="0094467C">
        <w:t>loud operations</w:t>
      </w:r>
      <w:r w:rsidR="00AE7AE2">
        <w:t>, architects</w:t>
      </w:r>
      <w:r w:rsidRPr="0094467C">
        <w:t xml:space="preserve"> and networking engineers </w:t>
      </w:r>
      <w:r w:rsidR="00AE7AE2">
        <w:t>can utilize</w:t>
      </w:r>
      <w:r w:rsidR="00AE7AE2" w:rsidRPr="0094467C">
        <w:t xml:space="preserve"> </w:t>
      </w:r>
      <w:r w:rsidRPr="0094467C">
        <w:t>the one-click power</w:t>
      </w:r>
      <w:r w:rsidR="00AE7AE2">
        <w:t xml:space="preserve"> of cloud</w:t>
      </w:r>
      <w:r w:rsidR="00192207">
        <w:t>-</w:t>
      </w:r>
      <w:r w:rsidR="00AE7AE2">
        <w:t>native networking</w:t>
      </w:r>
      <w:r w:rsidRPr="0094467C">
        <w:t xml:space="preserve"> </w:t>
      </w:r>
      <w:r w:rsidR="006F7F8E">
        <w:t xml:space="preserve">to enable secure connectivity across their VPCs, sites and users. </w:t>
      </w:r>
      <w:bookmarkStart w:id="4" w:name="_Toc504647532"/>
    </w:p>
    <w:p w14:paraId="0FF3C669" w14:textId="77777777" w:rsidR="006857D5" w:rsidRPr="00623391" w:rsidRDefault="006857D5" w:rsidP="00BF2BEB">
      <w:pPr>
        <w:pStyle w:val="Heading3"/>
        <w:rPr>
          <w:rFonts w:ascii="Helvetica Neue" w:hAnsi="Helvetica Neue"/>
          <w:bCs w:val="0"/>
        </w:rPr>
      </w:pPr>
      <w:r w:rsidRPr="00623391">
        <w:rPr>
          <w:rFonts w:ascii="Helvetica Neue" w:hAnsi="Helvetica Neue"/>
          <w:bCs w:val="0"/>
        </w:rPr>
        <w:t>Costs and Licenses</w:t>
      </w:r>
      <w:bookmarkEnd w:id="3"/>
      <w:bookmarkEnd w:id="4"/>
    </w:p>
    <w:p w14:paraId="069B78B0" w14:textId="1B342B93" w:rsidR="001B541B" w:rsidRDefault="001B541B" w:rsidP="00420882">
      <w:pPr>
        <w:spacing w:after="400"/>
      </w:pPr>
      <w:r w:rsidRPr="0098466B">
        <w:rPr>
          <w:rFonts w:ascii="Georgia" w:hAnsi="Georgia" w:cs="Arial"/>
          <w:color w:val="262626" w:themeColor="text1" w:themeTint="D9"/>
          <w:kern w:val="28"/>
          <w:szCs w:val="22"/>
        </w:rPr>
        <w:t>You are responsible for the cost of the AWS services used while running this Quick Start reference deployment.</w:t>
      </w:r>
      <w:r w:rsidR="003724F4" w:rsidRPr="0098466B">
        <w:rPr>
          <w:rFonts w:ascii="Georgia" w:hAnsi="Georgia" w:cs="Arial"/>
          <w:color w:val="262626" w:themeColor="text1" w:themeTint="D9"/>
          <w:kern w:val="28"/>
          <w:szCs w:val="22"/>
        </w:rPr>
        <w:t xml:space="preserve"> </w:t>
      </w:r>
      <w:r w:rsidRPr="0098466B">
        <w:rPr>
          <w:rFonts w:ascii="Georgia" w:hAnsi="Georgia" w:cs="Arial"/>
          <w:color w:val="262626" w:themeColor="text1" w:themeTint="D9"/>
          <w:kern w:val="28"/>
          <w:szCs w:val="22"/>
        </w:rPr>
        <w:t xml:space="preserve">The </w:t>
      </w:r>
      <w:proofErr w:type="spellStart"/>
      <w:r w:rsidRPr="0098466B">
        <w:rPr>
          <w:rFonts w:ascii="Georgia" w:hAnsi="Georgia" w:cs="Arial"/>
          <w:color w:val="262626" w:themeColor="text1" w:themeTint="D9"/>
          <w:kern w:val="28"/>
          <w:szCs w:val="22"/>
        </w:rPr>
        <w:t>CloudFormation</w:t>
      </w:r>
      <w:proofErr w:type="spellEnd"/>
      <w:r w:rsidRPr="0098466B">
        <w:rPr>
          <w:rFonts w:ascii="Georgia" w:hAnsi="Georgia" w:cs="Arial"/>
          <w:color w:val="262626" w:themeColor="text1" w:themeTint="D9"/>
          <w:kern w:val="28"/>
          <w:szCs w:val="22"/>
        </w:rPr>
        <w:t xml:space="preserve"> template for this Quick Start includes configuration parameters that you can customize. Some of the settings, such as instance type, will affect the cost of deployment. For cost estimates, see the pricing pages for each AWS </w:t>
      </w:r>
      <w:r w:rsidR="00B01FDF" w:rsidRPr="0098466B">
        <w:rPr>
          <w:rFonts w:ascii="Georgia" w:hAnsi="Georgia" w:cs="Arial"/>
          <w:color w:val="262626" w:themeColor="text1" w:themeTint="D9"/>
          <w:kern w:val="28"/>
          <w:szCs w:val="22"/>
        </w:rPr>
        <w:t>service</w:t>
      </w:r>
      <w:r w:rsidRPr="0098466B">
        <w:rPr>
          <w:rFonts w:ascii="Georgia" w:hAnsi="Georgia" w:cs="Arial"/>
          <w:color w:val="262626" w:themeColor="text1" w:themeTint="D9"/>
          <w:kern w:val="28"/>
          <w:szCs w:val="22"/>
        </w:rPr>
        <w:t xml:space="preserve"> you will be using</w:t>
      </w:r>
      <w:r w:rsidR="00064487" w:rsidRPr="0098466B">
        <w:rPr>
          <w:rFonts w:ascii="Georgia" w:hAnsi="Georgia" w:cs="Arial"/>
          <w:color w:val="262626" w:themeColor="text1" w:themeTint="D9"/>
          <w:kern w:val="28"/>
          <w:szCs w:val="22"/>
        </w:rPr>
        <w:t xml:space="preserve"> during this deployment</w:t>
      </w:r>
      <w:r w:rsidRPr="0098466B">
        <w:rPr>
          <w:rFonts w:ascii="Georgia" w:hAnsi="Georgia" w:cs="Arial"/>
          <w:color w:val="262626" w:themeColor="text1" w:themeTint="D9"/>
          <w:kern w:val="28"/>
          <w:szCs w:val="22"/>
        </w:rPr>
        <w:t>. Prices are subject to change</w:t>
      </w:r>
      <w:r>
        <w:t>.</w:t>
      </w:r>
    </w:p>
    <w:p w14:paraId="24B2BBD5" w14:textId="2FFD9C05" w:rsidR="00143B05" w:rsidRDefault="004B3E98" w:rsidP="00685BC1">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 xml:space="preserve">You are also responsible for the </w:t>
      </w:r>
      <w:r w:rsidR="002A0771" w:rsidRPr="0098466B">
        <w:rPr>
          <w:rFonts w:ascii="Georgia" w:hAnsi="Georgia" w:cs="Arial"/>
          <w:color w:val="262626" w:themeColor="text1" w:themeTint="D9"/>
          <w:kern w:val="28"/>
          <w:szCs w:val="22"/>
        </w:rPr>
        <w:t>Aviatrix l</w:t>
      </w:r>
      <w:r w:rsidR="00976D61" w:rsidRPr="0098466B">
        <w:rPr>
          <w:rFonts w:ascii="Georgia" w:hAnsi="Georgia" w:cs="Arial"/>
          <w:color w:val="262626" w:themeColor="text1" w:themeTint="D9"/>
          <w:kern w:val="28"/>
          <w:szCs w:val="22"/>
        </w:rPr>
        <w:t>icenses</w:t>
      </w:r>
      <w:r w:rsidR="00064487" w:rsidRPr="0098466B">
        <w:rPr>
          <w:rFonts w:ascii="Georgia" w:hAnsi="Georgia" w:cs="Arial"/>
          <w:color w:val="262626" w:themeColor="text1" w:themeTint="D9"/>
          <w:kern w:val="28"/>
          <w:szCs w:val="22"/>
        </w:rPr>
        <w:t xml:space="preserve"> that are required to deploy the Aviatrix Global Transit VPC solution. Aviatrix licenses can be </w:t>
      </w:r>
      <w:r w:rsidRPr="0098466B">
        <w:rPr>
          <w:rFonts w:ascii="Georgia" w:hAnsi="Georgia" w:cs="Arial"/>
          <w:color w:val="262626" w:themeColor="text1" w:themeTint="D9"/>
          <w:kern w:val="28"/>
          <w:szCs w:val="22"/>
        </w:rPr>
        <w:t>either purchase</w:t>
      </w:r>
      <w:r w:rsidR="00614D17">
        <w:rPr>
          <w:rFonts w:ascii="Georgia" w:hAnsi="Georgia" w:cs="Arial"/>
          <w:color w:val="262626" w:themeColor="text1" w:themeTint="D9"/>
          <w:kern w:val="28"/>
          <w:szCs w:val="22"/>
        </w:rPr>
        <w:t>d</w:t>
      </w:r>
      <w:r w:rsidRPr="0098466B">
        <w:rPr>
          <w:rFonts w:ascii="Georgia" w:hAnsi="Georgia" w:cs="Arial"/>
          <w:color w:val="262626" w:themeColor="text1" w:themeTint="D9"/>
          <w:kern w:val="28"/>
          <w:szCs w:val="22"/>
        </w:rPr>
        <w:t xml:space="preserve"> beforehand or from the </w:t>
      </w:r>
      <w:hyperlink r:id="rId14" w:history="1">
        <w:r w:rsidRPr="00143B05">
          <w:rPr>
            <w:rStyle w:val="Hyperlink"/>
            <w:rFonts w:ascii="Georgia" w:hAnsi="Georgia" w:cs="Arial"/>
            <w:kern w:val="28"/>
            <w:szCs w:val="22"/>
          </w:rPr>
          <w:t>AWS Marketplace</w:t>
        </w:r>
      </w:hyperlink>
      <w:r w:rsidR="00064487" w:rsidRPr="0098466B">
        <w:rPr>
          <w:rFonts w:ascii="Georgia" w:hAnsi="Georgia" w:cs="Arial"/>
          <w:color w:val="262626" w:themeColor="text1" w:themeTint="D9"/>
          <w:kern w:val="28"/>
          <w:szCs w:val="22"/>
        </w:rPr>
        <w:t>. There are two licensing options</w:t>
      </w:r>
      <w:r w:rsidR="00143B05">
        <w:rPr>
          <w:rFonts w:ascii="Georgia" w:hAnsi="Georgia" w:cs="Arial"/>
          <w:color w:val="262626" w:themeColor="text1" w:themeTint="D9"/>
          <w:kern w:val="28"/>
          <w:szCs w:val="22"/>
        </w:rPr>
        <w:t xml:space="preserve"> that can be accessed from the AWS Marketplace</w:t>
      </w:r>
      <w:r w:rsidR="00064487" w:rsidRPr="0098466B">
        <w:rPr>
          <w:rFonts w:ascii="Georgia" w:hAnsi="Georgia" w:cs="Arial"/>
          <w:color w:val="262626" w:themeColor="text1" w:themeTint="D9"/>
          <w:kern w:val="28"/>
          <w:szCs w:val="22"/>
        </w:rPr>
        <w:t xml:space="preserve"> that you could choose </w:t>
      </w:r>
      <w:r w:rsidR="00685BC1">
        <w:rPr>
          <w:rFonts w:ascii="Georgia" w:hAnsi="Georgia" w:cs="Arial"/>
          <w:color w:val="262626" w:themeColor="text1" w:themeTint="D9"/>
          <w:kern w:val="28"/>
          <w:szCs w:val="22"/>
        </w:rPr>
        <w:t>with this Quick Start</w:t>
      </w:r>
      <w:r w:rsidR="00143B05">
        <w:rPr>
          <w:rFonts w:ascii="Georgia" w:hAnsi="Georgia" w:cs="Arial"/>
          <w:color w:val="262626" w:themeColor="text1" w:themeTint="D9"/>
          <w:kern w:val="28"/>
          <w:szCs w:val="22"/>
        </w:rPr>
        <w:t>:</w:t>
      </w:r>
    </w:p>
    <w:p w14:paraId="6AC0FD36" w14:textId="77777777" w:rsidR="00551A1A" w:rsidRDefault="00551A1A" w:rsidP="00685BC1">
      <w:pPr>
        <w:spacing w:after="400"/>
        <w:rPr>
          <w:rFonts w:ascii="Georgia" w:hAnsi="Georgia" w:cs="Arial"/>
          <w:color w:val="262626" w:themeColor="text1" w:themeTint="D9"/>
          <w:kern w:val="28"/>
          <w:szCs w:val="22"/>
        </w:rPr>
      </w:pPr>
    </w:p>
    <w:p w14:paraId="21FE4304" w14:textId="01780107" w:rsidR="005422F6" w:rsidRPr="002F0C76" w:rsidRDefault="002F0C76" w:rsidP="007446F2">
      <w:pPr>
        <w:pStyle w:val="ListParagraph"/>
        <w:numPr>
          <w:ilvl w:val="0"/>
          <w:numId w:val="16"/>
        </w:numPr>
        <w:spacing w:after="400"/>
        <w:rPr>
          <w:rStyle w:val="Hyperlink"/>
        </w:rPr>
      </w:pPr>
      <w:r>
        <w:lastRenderedPageBreak/>
        <w:fldChar w:fldCharType="begin"/>
      </w:r>
      <w:r>
        <w:instrText xml:space="preserve"> HYPERLINK "https://aws.amazon.com/marketplace/pp/B0155GB0MA?qid=1510261656003&amp;sr=0-7&amp;ref_=srh_res_product_title" </w:instrText>
      </w:r>
      <w:r>
        <w:fldChar w:fldCharType="separate"/>
      </w:r>
      <w:r w:rsidR="00685BC1" w:rsidRPr="002F0C76">
        <w:rPr>
          <w:rStyle w:val="Hyperlink"/>
        </w:rPr>
        <w:t>Aviatrix Inter-Region VPC Peering 5 Tunnel License</w:t>
      </w:r>
    </w:p>
    <w:p w14:paraId="22ABABD4" w14:textId="238093E7" w:rsidR="00685BC1" w:rsidRPr="00143B05" w:rsidRDefault="002F0C76" w:rsidP="007446F2">
      <w:pPr>
        <w:pStyle w:val="ListParagraph"/>
        <w:numPr>
          <w:ilvl w:val="0"/>
          <w:numId w:val="16"/>
        </w:numPr>
        <w:spacing w:after="400"/>
        <w:rPr>
          <w:rFonts w:cs="Arial"/>
          <w:color w:val="262626" w:themeColor="text1" w:themeTint="D9"/>
          <w:kern w:val="28"/>
          <w:szCs w:val="22"/>
        </w:rPr>
      </w:pPr>
      <w:r>
        <w:fldChar w:fldCharType="end"/>
      </w:r>
      <w:hyperlink r:id="rId15" w:history="1">
        <w:r w:rsidR="00685BC1" w:rsidRPr="00143B05">
          <w:rPr>
            <w:rStyle w:val="Hyperlink"/>
            <w:rFonts w:cs="Arial"/>
            <w:kern w:val="28"/>
            <w:szCs w:val="22"/>
          </w:rPr>
          <w:t>Aviatrix BYOL license</w:t>
        </w:r>
      </w:hyperlink>
    </w:p>
    <w:p w14:paraId="013EE8D4" w14:textId="48CF7A3B" w:rsidR="009C4A1B" w:rsidRDefault="00685BC1" w:rsidP="00685BC1">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 xml:space="preserve"> </w:t>
      </w:r>
      <w:r w:rsidR="004B3E98" w:rsidRPr="0098466B">
        <w:rPr>
          <w:rFonts w:ascii="Georgia" w:hAnsi="Georgia" w:cs="Arial"/>
          <w:color w:val="262626" w:themeColor="text1" w:themeTint="D9"/>
          <w:kern w:val="28"/>
          <w:szCs w:val="22"/>
        </w:rPr>
        <w:t>(See the </w:t>
      </w:r>
      <w:hyperlink r:id="rId16" w:anchor="prerequisites" w:history="1">
        <w:r w:rsidR="004B3E98" w:rsidRPr="0098466B">
          <w:rPr>
            <w:rFonts w:ascii="Georgia" w:hAnsi="Georgia" w:cs="Arial"/>
            <w:color w:val="262626" w:themeColor="text1" w:themeTint="D9"/>
            <w:kern w:val="28"/>
            <w:szCs w:val="22"/>
          </w:rPr>
          <w:t>Prerequisites</w:t>
        </w:r>
      </w:hyperlink>
      <w:r w:rsidR="003A3246">
        <w:rPr>
          <w:rFonts w:ascii="Georgia" w:hAnsi="Georgia" w:cs="Arial"/>
          <w:color w:val="262626" w:themeColor="text1" w:themeTint="D9"/>
          <w:kern w:val="28"/>
          <w:szCs w:val="22"/>
        </w:rPr>
        <w:t> section for details.</w:t>
      </w:r>
      <w:r w:rsidR="004B3E98" w:rsidRPr="0098466B">
        <w:rPr>
          <w:rFonts w:ascii="Georgia" w:hAnsi="Georgia" w:cs="Arial"/>
          <w:color w:val="262626" w:themeColor="text1" w:themeTint="D9"/>
          <w:kern w:val="28"/>
          <w:szCs w:val="22"/>
        </w:rPr>
        <w:t>)</w:t>
      </w:r>
    </w:p>
    <w:p w14:paraId="4F7A2D43" w14:textId="3DE50012" w:rsidR="004B3E98" w:rsidRPr="0098466B" w:rsidRDefault="00143B05" w:rsidP="00420882">
      <w:pPr>
        <w:spacing w:after="400"/>
        <w:rPr>
          <w:rFonts w:ascii="Georgia" w:hAnsi="Georgia" w:cs="Arial"/>
          <w:color w:val="262626" w:themeColor="text1" w:themeTint="D9"/>
          <w:kern w:val="28"/>
          <w:szCs w:val="22"/>
        </w:rPr>
      </w:pPr>
      <w:r>
        <w:rPr>
          <w:rFonts w:ascii="Georgia" w:hAnsi="Georgia" w:cs="Arial"/>
          <w:color w:val="262626" w:themeColor="text1" w:themeTint="D9"/>
          <w:kern w:val="28"/>
          <w:szCs w:val="22"/>
        </w:rPr>
        <w:t xml:space="preserve">In case you choose to use the </w:t>
      </w:r>
      <w:r w:rsidR="009C4A1B">
        <w:rPr>
          <w:rFonts w:ascii="Georgia" w:hAnsi="Georgia" w:cs="Arial"/>
          <w:color w:val="262626" w:themeColor="text1" w:themeTint="D9"/>
          <w:kern w:val="28"/>
          <w:szCs w:val="22"/>
        </w:rPr>
        <w:t xml:space="preserve">BYOL license, please </w:t>
      </w:r>
      <w:r w:rsidR="000363C3" w:rsidRPr="0098466B">
        <w:rPr>
          <w:rFonts w:ascii="Georgia" w:hAnsi="Georgia" w:cs="Arial"/>
          <w:color w:val="262626" w:themeColor="text1" w:themeTint="D9"/>
          <w:kern w:val="28"/>
          <w:szCs w:val="22"/>
        </w:rPr>
        <w:t xml:space="preserve">ensure that you have the BYOL license which must be purchased from Aviatrix directly. For BYOL licenses purchase, contact </w:t>
      </w:r>
      <w:r w:rsidR="009C4A1B" w:rsidRPr="008D4E6A">
        <w:rPr>
          <w:rFonts w:ascii="Georgia" w:hAnsi="Georgia" w:cs="Arial"/>
          <w:color w:val="262626" w:themeColor="text1" w:themeTint="D9"/>
          <w:kern w:val="28"/>
          <w:szCs w:val="22"/>
        </w:rPr>
        <w:t>Aviatrix</w:t>
      </w:r>
      <w:r w:rsidR="000363C3" w:rsidRPr="0098466B">
        <w:rPr>
          <w:rFonts w:ascii="Georgia" w:hAnsi="Georgia" w:cs="Arial"/>
          <w:color w:val="262626" w:themeColor="text1" w:themeTint="D9"/>
          <w:kern w:val="28"/>
          <w:szCs w:val="22"/>
        </w:rPr>
        <w:t xml:space="preserve"> Sales at sales@aviatrix.com.</w:t>
      </w:r>
    </w:p>
    <w:p w14:paraId="2234B45E" w14:textId="154092AD" w:rsidR="006877C2" w:rsidRPr="0098466B" w:rsidRDefault="004B3E98" w:rsidP="00420882">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As of the date of publication, the cost for running a transit VPC with this solution’s default settings</w:t>
      </w:r>
      <w:r w:rsidR="00143B05">
        <w:rPr>
          <w:rFonts w:ascii="Georgia" w:hAnsi="Georgia" w:cs="Arial"/>
          <w:color w:val="262626" w:themeColor="text1" w:themeTint="D9"/>
          <w:kern w:val="28"/>
          <w:szCs w:val="22"/>
        </w:rPr>
        <w:t xml:space="preserve"> using the license included AMI</w:t>
      </w:r>
      <w:r w:rsidRPr="0098466B">
        <w:rPr>
          <w:rFonts w:ascii="Georgia" w:hAnsi="Georgia" w:cs="Arial"/>
          <w:color w:val="262626" w:themeColor="text1" w:themeTint="D9"/>
          <w:kern w:val="28"/>
          <w:szCs w:val="22"/>
        </w:rPr>
        <w:t xml:space="preserve"> in the US East (N. Virginia) Region is as shown in the table below.</w:t>
      </w:r>
    </w:p>
    <w:tbl>
      <w:tblPr>
        <w:tblW w:w="5874" w:type="dxa"/>
        <w:tblInd w:w="-9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15" w:type="dxa"/>
          <w:left w:w="15" w:type="dxa"/>
          <w:bottom w:w="15" w:type="dxa"/>
          <w:right w:w="15" w:type="dxa"/>
        </w:tblCellMar>
        <w:tblLook w:val="04A0" w:firstRow="1" w:lastRow="0" w:firstColumn="1" w:lastColumn="0" w:noHBand="0" w:noVBand="1"/>
      </w:tblPr>
      <w:tblGrid>
        <w:gridCol w:w="3196"/>
        <w:gridCol w:w="2678"/>
      </w:tblGrid>
      <w:tr w:rsidR="00420882" w:rsidRPr="00976D61" w14:paraId="42FD2178" w14:textId="77777777" w:rsidTr="00B545D2">
        <w:trPr>
          <w:trHeight w:val="693"/>
        </w:trPr>
        <w:tc>
          <w:tcPr>
            <w:tcW w:w="3196" w:type="dxa"/>
            <w:shd w:val="clear" w:color="auto" w:fill="EEEEEE"/>
            <w:tcMar>
              <w:top w:w="75" w:type="dxa"/>
              <w:left w:w="75" w:type="dxa"/>
              <w:bottom w:w="75" w:type="dxa"/>
              <w:right w:w="75" w:type="dxa"/>
            </w:tcMar>
            <w:hideMark/>
          </w:tcPr>
          <w:p w14:paraId="078DA66D" w14:textId="77777777" w:rsidR="00420882" w:rsidRPr="003321BA" w:rsidRDefault="00420882" w:rsidP="00420882">
            <w:pPr>
              <w:spacing w:after="400"/>
              <w:rPr>
                <w:rFonts w:ascii="Georgia" w:hAnsi="Georgia"/>
                <w:color w:val="000000" w:themeColor="text1"/>
                <w:sz w:val="20"/>
                <w:szCs w:val="20"/>
              </w:rPr>
            </w:pPr>
            <w:r w:rsidRPr="003321BA">
              <w:rPr>
                <w:rFonts w:ascii="Georgia" w:hAnsi="Georgia"/>
                <w:color w:val="000000" w:themeColor="text1"/>
                <w:sz w:val="20"/>
                <w:szCs w:val="20"/>
              </w:rPr>
              <w:t>Transit VPC Deployment Size</w:t>
            </w:r>
          </w:p>
        </w:tc>
        <w:tc>
          <w:tcPr>
            <w:tcW w:w="0" w:type="auto"/>
            <w:shd w:val="clear" w:color="auto" w:fill="EEEEEE"/>
            <w:tcMar>
              <w:top w:w="75" w:type="dxa"/>
              <w:left w:w="75" w:type="dxa"/>
              <w:bottom w:w="75" w:type="dxa"/>
              <w:right w:w="75" w:type="dxa"/>
            </w:tcMar>
            <w:hideMark/>
          </w:tcPr>
          <w:p w14:paraId="212FD4A2" w14:textId="77777777" w:rsidR="00420882" w:rsidRPr="003321BA" w:rsidRDefault="00420882" w:rsidP="00420882">
            <w:pPr>
              <w:spacing w:after="400"/>
              <w:rPr>
                <w:rFonts w:ascii="Georgia" w:hAnsi="Georgia"/>
                <w:color w:val="000000" w:themeColor="text1"/>
                <w:sz w:val="20"/>
                <w:szCs w:val="20"/>
              </w:rPr>
            </w:pPr>
            <w:r w:rsidRPr="003321BA">
              <w:rPr>
                <w:rFonts w:ascii="Georgia" w:hAnsi="Georgia"/>
                <w:color w:val="000000" w:themeColor="text1"/>
                <w:sz w:val="20"/>
                <w:szCs w:val="20"/>
              </w:rPr>
              <w:t>License Included Cost/Hour</w:t>
            </w:r>
          </w:p>
        </w:tc>
      </w:tr>
      <w:tr w:rsidR="00420882" w:rsidRPr="00976D61" w14:paraId="145E4D57" w14:textId="77777777" w:rsidTr="00B545D2">
        <w:trPr>
          <w:trHeight w:val="709"/>
        </w:trPr>
        <w:tc>
          <w:tcPr>
            <w:tcW w:w="3196" w:type="dxa"/>
            <w:tcMar>
              <w:top w:w="75" w:type="dxa"/>
              <w:left w:w="75" w:type="dxa"/>
              <w:bottom w:w="75" w:type="dxa"/>
              <w:right w:w="75" w:type="dxa"/>
            </w:tcMar>
            <w:hideMark/>
          </w:tcPr>
          <w:p w14:paraId="03F9D18A" w14:textId="1E8FD802" w:rsidR="00420882" w:rsidRPr="003321BA" w:rsidRDefault="00420882" w:rsidP="00420882">
            <w:pPr>
              <w:spacing w:after="400"/>
              <w:rPr>
                <w:rFonts w:ascii="Georgia" w:hAnsi="Georgia"/>
                <w:color w:val="000000" w:themeColor="text1"/>
                <w:sz w:val="20"/>
                <w:szCs w:val="20"/>
              </w:rPr>
            </w:pPr>
            <w:r w:rsidRPr="003321BA">
              <w:rPr>
                <w:rFonts w:ascii="Georgia" w:hAnsi="Georgia"/>
                <w:color w:val="000000" w:themeColor="text1"/>
                <w:sz w:val="20"/>
                <w:szCs w:val="20"/>
              </w:rPr>
              <w:t>5 Spoke/Tunnel License</w:t>
            </w:r>
          </w:p>
        </w:tc>
        <w:tc>
          <w:tcPr>
            <w:tcW w:w="0" w:type="auto"/>
            <w:tcMar>
              <w:top w:w="75" w:type="dxa"/>
              <w:left w:w="75" w:type="dxa"/>
              <w:bottom w:w="75" w:type="dxa"/>
              <w:right w:w="75" w:type="dxa"/>
            </w:tcMar>
            <w:hideMark/>
          </w:tcPr>
          <w:p w14:paraId="65DAC256" w14:textId="64AB138E" w:rsidR="00420882" w:rsidRPr="003321BA" w:rsidRDefault="00420882" w:rsidP="00420882">
            <w:pPr>
              <w:spacing w:after="400"/>
              <w:rPr>
                <w:rFonts w:ascii="Georgia" w:hAnsi="Georgia"/>
                <w:color w:val="000000" w:themeColor="text1"/>
                <w:sz w:val="20"/>
                <w:szCs w:val="20"/>
              </w:rPr>
            </w:pPr>
            <w:r w:rsidRPr="003321BA">
              <w:rPr>
                <w:rFonts w:ascii="Georgia" w:hAnsi="Georgia"/>
                <w:color w:val="000000" w:themeColor="text1"/>
                <w:sz w:val="20"/>
                <w:szCs w:val="20"/>
              </w:rPr>
              <w:t>$0.70/Hour</w:t>
            </w:r>
          </w:p>
        </w:tc>
      </w:tr>
    </w:tbl>
    <w:p w14:paraId="13B0C566" w14:textId="77777777" w:rsidR="00872BD4" w:rsidRPr="003321BA" w:rsidRDefault="004B3E98" w:rsidP="00420882">
      <w:pPr>
        <w:spacing w:after="400"/>
        <w:rPr>
          <w:rFonts w:ascii="Georgia" w:hAnsi="Georgia"/>
          <w:color w:val="000000" w:themeColor="text1"/>
          <w:sz w:val="20"/>
          <w:szCs w:val="20"/>
        </w:rPr>
      </w:pPr>
      <w:r w:rsidRPr="003321BA">
        <w:rPr>
          <w:rFonts w:ascii="Georgia" w:hAnsi="Georgia"/>
          <w:color w:val="000000" w:themeColor="text1"/>
          <w:sz w:val="20"/>
          <w:szCs w:val="20"/>
        </w:rPr>
        <w:t xml:space="preserve">Prices are subject to change. </w:t>
      </w:r>
    </w:p>
    <w:p w14:paraId="57A0E012" w14:textId="302D12CA" w:rsidR="007C5973" w:rsidRPr="00C55C13" w:rsidRDefault="004B3E98" w:rsidP="00C55C13">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Additionally, the solution creates a unique AWS Key Management Service (AWS KMS) customer master key (CMK) for protecting network configuration information, which costs $1/month. For full details, see the pricing webpage for each AWS service you will be using in this solution.</w:t>
      </w:r>
      <w:bookmarkStart w:id="5" w:name="_Toc504647533"/>
    </w:p>
    <w:p w14:paraId="150A9169" w14:textId="77777777" w:rsidR="00AF6B1D" w:rsidRDefault="00AF6B1D" w:rsidP="008F367B">
      <w:pPr>
        <w:pStyle w:val="Heading2"/>
        <w:rPr>
          <w:rFonts w:ascii="Helvetica Neue" w:hAnsi="Helvetica Neue"/>
          <w:bCs w:val="0"/>
          <w:color w:val="FFC000"/>
        </w:rPr>
      </w:pPr>
    </w:p>
    <w:p w14:paraId="51792B9B" w14:textId="77777777" w:rsidR="00AF6B1D" w:rsidRDefault="00AF6B1D" w:rsidP="008F367B">
      <w:pPr>
        <w:pStyle w:val="Heading2"/>
        <w:rPr>
          <w:rFonts w:ascii="Helvetica Neue" w:hAnsi="Helvetica Neue"/>
          <w:bCs w:val="0"/>
          <w:color w:val="FFC000"/>
        </w:rPr>
      </w:pPr>
    </w:p>
    <w:p w14:paraId="308AB792" w14:textId="77777777" w:rsidR="00AF6B1D" w:rsidRDefault="00AF6B1D" w:rsidP="008F367B">
      <w:pPr>
        <w:pStyle w:val="Heading2"/>
        <w:rPr>
          <w:rFonts w:ascii="Helvetica Neue" w:hAnsi="Helvetica Neue"/>
          <w:bCs w:val="0"/>
          <w:color w:val="FFC000"/>
        </w:rPr>
      </w:pPr>
    </w:p>
    <w:p w14:paraId="54B122D8" w14:textId="77777777" w:rsidR="00AF6B1D" w:rsidRDefault="00AF6B1D" w:rsidP="008F367B">
      <w:pPr>
        <w:pStyle w:val="Heading2"/>
        <w:rPr>
          <w:rFonts w:ascii="Helvetica Neue" w:hAnsi="Helvetica Neue"/>
          <w:bCs w:val="0"/>
          <w:color w:val="FFC000"/>
        </w:rPr>
      </w:pPr>
    </w:p>
    <w:p w14:paraId="2A92AB43" w14:textId="77777777" w:rsidR="00AF6B1D" w:rsidRDefault="00AF6B1D" w:rsidP="008F367B">
      <w:pPr>
        <w:pStyle w:val="Heading2"/>
        <w:rPr>
          <w:rFonts w:ascii="Helvetica Neue" w:hAnsi="Helvetica Neue"/>
          <w:bCs w:val="0"/>
          <w:color w:val="FFC000"/>
        </w:rPr>
      </w:pPr>
    </w:p>
    <w:p w14:paraId="42B922AA" w14:textId="77777777" w:rsidR="00AF6B1D" w:rsidRDefault="00AF6B1D">
      <w:pPr>
        <w:rPr>
          <w:rFonts w:ascii="Helvetica Neue" w:eastAsiaTheme="majorEastAsia" w:hAnsi="Helvetica Neue" w:cstheme="majorBidi"/>
          <w:color w:val="FFC000"/>
          <w:kern w:val="28"/>
          <w:sz w:val="36"/>
          <w:szCs w:val="26"/>
        </w:rPr>
      </w:pPr>
      <w:r>
        <w:rPr>
          <w:rFonts w:ascii="Helvetica Neue" w:hAnsi="Helvetica Neue"/>
          <w:bCs/>
          <w:color w:val="FFC000"/>
        </w:rPr>
        <w:br w:type="page"/>
      </w:r>
    </w:p>
    <w:p w14:paraId="5196D58C" w14:textId="1E767D7F" w:rsidR="00487A30" w:rsidRPr="00380D14" w:rsidRDefault="00CE654D" w:rsidP="008F367B">
      <w:pPr>
        <w:pStyle w:val="Heading2"/>
        <w:rPr>
          <w:rFonts w:ascii="Helvetica Neue" w:hAnsi="Helvetica Neue"/>
          <w:bCs w:val="0"/>
          <w:color w:val="FFC000"/>
        </w:rPr>
      </w:pPr>
      <w:r w:rsidRPr="00380D14">
        <w:rPr>
          <w:rFonts w:ascii="Helvetica Neue" w:hAnsi="Helvetica Neue"/>
          <w:bCs w:val="0"/>
          <w:color w:val="FFC000"/>
        </w:rPr>
        <w:lastRenderedPageBreak/>
        <w:t>Architecture</w:t>
      </w:r>
      <w:bookmarkEnd w:id="5"/>
    </w:p>
    <w:p w14:paraId="228B4E0D" w14:textId="65ACF664" w:rsidR="00487A30" w:rsidRPr="0098466B" w:rsidRDefault="00CE654D" w:rsidP="0098466B">
      <w:pPr>
        <w:spacing w:after="400"/>
        <w:rPr>
          <w:rFonts w:ascii="Georgia" w:hAnsi="Georgia" w:cs="Arial"/>
          <w:color w:val="262626" w:themeColor="text1" w:themeTint="D9"/>
          <w:kern w:val="28"/>
          <w:szCs w:val="22"/>
        </w:rPr>
      </w:pPr>
      <w:r w:rsidRPr="0098466B">
        <w:rPr>
          <w:rFonts w:ascii="Georgia" w:hAnsi="Georgia" w:cs="Arial"/>
          <w:color w:val="262626" w:themeColor="text1" w:themeTint="D9"/>
          <w:kern w:val="28"/>
          <w:szCs w:val="22"/>
        </w:rPr>
        <w:t xml:space="preserve">Deploying this Quick Start </w:t>
      </w:r>
      <w:r w:rsidR="000A3B66" w:rsidRPr="0098466B">
        <w:rPr>
          <w:rFonts w:ascii="Georgia" w:hAnsi="Georgia" w:cs="Arial"/>
          <w:color w:val="262626" w:themeColor="text1" w:themeTint="D9"/>
          <w:kern w:val="28"/>
          <w:szCs w:val="22"/>
        </w:rPr>
        <w:t xml:space="preserve">for a new virtual private cloud (VPC) </w:t>
      </w:r>
      <w:r w:rsidRPr="0098466B">
        <w:rPr>
          <w:rFonts w:ascii="Georgia" w:hAnsi="Georgia" w:cs="Arial"/>
          <w:color w:val="262626" w:themeColor="text1" w:themeTint="D9"/>
          <w:kern w:val="28"/>
          <w:szCs w:val="22"/>
        </w:rPr>
        <w:t xml:space="preserve">with </w:t>
      </w:r>
      <w:r w:rsidRPr="0098466B">
        <w:rPr>
          <w:rFonts w:ascii="Georgia" w:hAnsi="Georgia" w:cs="Arial"/>
          <w:i/>
          <w:color w:val="262626" w:themeColor="text1" w:themeTint="D9"/>
          <w:kern w:val="28"/>
          <w:szCs w:val="22"/>
        </w:rPr>
        <w:t>default parameters</w:t>
      </w:r>
      <w:r w:rsidRPr="0098466B">
        <w:rPr>
          <w:rFonts w:ascii="Georgia" w:hAnsi="Georgia" w:cs="Arial"/>
          <w:color w:val="262626" w:themeColor="text1" w:themeTint="D9"/>
          <w:kern w:val="28"/>
          <w:szCs w:val="22"/>
        </w:rPr>
        <w:t xml:space="preserve"> builds the following </w:t>
      </w:r>
      <w:r w:rsidR="00C3142B" w:rsidRPr="0098466B">
        <w:rPr>
          <w:rFonts w:ascii="Georgia" w:hAnsi="Georgia" w:cs="Arial"/>
          <w:color w:val="262626" w:themeColor="text1" w:themeTint="D9"/>
          <w:kern w:val="28"/>
          <w:szCs w:val="22"/>
        </w:rPr>
        <w:t>Aviatrix Global Transit</w:t>
      </w:r>
      <w:r w:rsidR="00872BD4" w:rsidRPr="0098466B">
        <w:rPr>
          <w:rFonts w:ascii="Georgia" w:hAnsi="Georgia" w:cs="Arial"/>
          <w:color w:val="262626" w:themeColor="text1" w:themeTint="D9"/>
          <w:kern w:val="28"/>
          <w:szCs w:val="22"/>
        </w:rPr>
        <w:t xml:space="preserve"> VPC</w:t>
      </w:r>
      <w:r w:rsidRPr="0098466B">
        <w:rPr>
          <w:rFonts w:ascii="Georgia" w:hAnsi="Georgia" w:cs="Arial"/>
          <w:color w:val="262626" w:themeColor="text1" w:themeTint="D9"/>
          <w:kern w:val="28"/>
          <w:szCs w:val="22"/>
        </w:rPr>
        <w:t xml:space="preserve"> environment in the </w:t>
      </w:r>
      <w:r w:rsidR="0044694D" w:rsidRPr="0098466B">
        <w:rPr>
          <w:rFonts w:ascii="Georgia" w:hAnsi="Georgia" w:cs="Arial"/>
          <w:color w:val="262626" w:themeColor="text1" w:themeTint="D9"/>
          <w:kern w:val="28"/>
          <w:szCs w:val="22"/>
        </w:rPr>
        <w:t>AWS C</w:t>
      </w:r>
      <w:r w:rsidR="00EA0F29" w:rsidRPr="0098466B">
        <w:rPr>
          <w:rFonts w:ascii="Georgia" w:hAnsi="Georgia" w:cs="Arial"/>
          <w:color w:val="262626" w:themeColor="text1" w:themeTint="D9"/>
          <w:kern w:val="28"/>
          <w:szCs w:val="22"/>
        </w:rPr>
        <w:t>loud.</w:t>
      </w:r>
    </w:p>
    <w:p w14:paraId="553E1BAB" w14:textId="60C2D558" w:rsidR="00EA0F29" w:rsidRPr="00385946" w:rsidRDefault="003F35E9" w:rsidP="00EA0F29">
      <w:pPr>
        <w:pStyle w:val="Picture"/>
        <w:rPr>
          <w:i/>
        </w:rPr>
      </w:pPr>
      <w:r>
        <w:rPr>
          <w:noProof/>
        </w:rPr>
        <w:drawing>
          <wp:inline distT="0" distB="0" distL="0" distR="0" wp14:anchorId="0E3F4771" wp14:editId="2CA46789">
            <wp:extent cx="5417820" cy="4537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3438" cy="4542129"/>
                    </a:xfrm>
                    <a:prstGeom prst="rect">
                      <a:avLst/>
                    </a:prstGeom>
                  </pic:spPr>
                </pic:pic>
              </a:graphicData>
            </a:graphic>
          </wp:inline>
        </w:drawing>
      </w:r>
    </w:p>
    <w:p w14:paraId="4D13C1CB" w14:textId="467EACAF" w:rsidR="00DA59E1" w:rsidRDefault="009E6B5A" w:rsidP="00C55C13">
      <w:pPr>
        <w:pStyle w:val="Caption"/>
        <w:spacing w:after="400"/>
      </w:pPr>
      <w:r>
        <w:t xml:space="preserve">Figure 1: Quick </w:t>
      </w:r>
      <w:r w:rsidRPr="00665C9F">
        <w:rPr>
          <w:color w:val="4F81BD" w:themeColor="accent1"/>
        </w:rPr>
        <w:t>Star</w:t>
      </w:r>
      <w:r w:rsidR="00665C9F">
        <w:rPr>
          <w:color w:val="4F81BD" w:themeColor="accent1"/>
        </w:rPr>
        <w:t>t Aviatrix</w:t>
      </w:r>
      <w:r w:rsidR="00807635" w:rsidRPr="00665C9F">
        <w:rPr>
          <w:color w:val="4F81BD" w:themeColor="accent1"/>
        </w:rPr>
        <w:t xml:space="preserve"> </w:t>
      </w:r>
      <w:r w:rsidR="0023023A">
        <w:t xml:space="preserve">Global Transit Network </w:t>
      </w:r>
      <w:r w:rsidR="00807635">
        <w:t>a</w:t>
      </w:r>
      <w:r>
        <w:t>rchitecture on AWS</w:t>
      </w:r>
      <w:bookmarkStart w:id="6" w:name="_Toc504647534"/>
    </w:p>
    <w:p w14:paraId="089E3023" w14:textId="7728EEFB" w:rsidR="009C4A1B" w:rsidRPr="00380D14" w:rsidRDefault="009C4A1B" w:rsidP="0098466B">
      <w:pPr>
        <w:pStyle w:val="Heading2"/>
        <w:rPr>
          <w:rFonts w:ascii="Helvetica Neue" w:hAnsi="Helvetica Neue"/>
          <w:bCs w:val="0"/>
          <w:color w:val="FFC000"/>
        </w:rPr>
      </w:pPr>
      <w:r w:rsidRPr="00380D14">
        <w:rPr>
          <w:rFonts w:ascii="Helvetica Neue" w:hAnsi="Helvetica Neue"/>
          <w:bCs w:val="0"/>
          <w:color w:val="FFC000"/>
        </w:rPr>
        <w:t>Global Transit VPC Architecture Description</w:t>
      </w:r>
      <w:bookmarkEnd w:id="6"/>
    </w:p>
    <w:p w14:paraId="60D44FEF" w14:textId="1C5F2A01" w:rsidR="009C4A1B" w:rsidRDefault="00B01FDF" w:rsidP="00807635">
      <w:pPr>
        <w:pStyle w:val="Body"/>
      </w:pPr>
      <w:r>
        <w:t xml:space="preserve">Aviatrix Global Transit VPC solution enables a highly secure Global Transit VPC architecture </w:t>
      </w:r>
      <w:r w:rsidR="006877C2">
        <w:t>using Aviatrix</w:t>
      </w:r>
      <w:r>
        <w:t xml:space="preserve"> Cloud Controller and Aviatrix Gateways that are deployed in a high availability configuration.</w:t>
      </w:r>
      <w:r w:rsidR="009C4A1B">
        <w:t xml:space="preserve"> The Transit hub VPC can be a new VPC or an existing VPC. </w:t>
      </w:r>
      <w:r>
        <w:t xml:space="preserve"> </w:t>
      </w:r>
    </w:p>
    <w:p w14:paraId="01EB1006" w14:textId="61D062C5" w:rsidR="00FB4124" w:rsidRPr="0098466B" w:rsidRDefault="00FB4124" w:rsidP="0098466B">
      <w:pPr>
        <w:pStyle w:val="Body"/>
      </w:pPr>
      <w:r w:rsidRPr="0098466B">
        <w:t>This highly available design deploys</w:t>
      </w:r>
      <w:r w:rsidR="00614D17" w:rsidRPr="0098466B">
        <w:t xml:space="preserve"> the Aviatrix Controller and two</w:t>
      </w:r>
      <w:r w:rsidRPr="0098466B">
        <w:t xml:space="preserve"> Aviatrix Gateway instances into separate Availability Zones of a dedicated Global transit VPC, which will act as the hub of your global transit network. The gateway instances allow for IPsec VPN termination, </w:t>
      </w:r>
      <w:r w:rsidR="00614D17" w:rsidRPr="0098466B">
        <w:t xml:space="preserve">routing and security policies. Aviatrix Cloud Controller </w:t>
      </w:r>
      <w:r w:rsidRPr="0098466B">
        <w:t>provide</w:t>
      </w:r>
      <w:r w:rsidR="00614D17">
        <w:t>s</w:t>
      </w:r>
      <w:r w:rsidR="00143B05">
        <w:t xml:space="preserve"> </w:t>
      </w:r>
      <w:r w:rsidR="001D47AE">
        <w:t>a</w:t>
      </w:r>
      <w:r w:rsidR="00143B05">
        <w:t xml:space="preserve"> </w:t>
      </w:r>
      <w:r w:rsidR="001D47AE" w:rsidRPr="0098466B">
        <w:t>user-</w:t>
      </w:r>
      <w:r w:rsidR="001D47AE" w:rsidRPr="0098466B">
        <w:lastRenderedPageBreak/>
        <w:t>friendly</w:t>
      </w:r>
      <w:r w:rsidR="00614D17" w:rsidRPr="0098466B">
        <w:t xml:space="preserve"> interface to </w:t>
      </w:r>
      <w:r w:rsidR="00614D17">
        <w:t>further</w:t>
      </w:r>
      <w:r w:rsidR="00614D17" w:rsidRPr="0098466B">
        <w:t xml:space="preserve"> </w:t>
      </w:r>
      <w:r w:rsidR="00614D17">
        <w:t xml:space="preserve">customize the Transit VPC architecture </w:t>
      </w:r>
      <w:r w:rsidR="00143B05">
        <w:t>that is deployed by this Quick Start, as well as monitoring and cloud</w:t>
      </w:r>
      <w:r w:rsidR="00614D17">
        <w:t xml:space="preserve"> network visualization</w:t>
      </w:r>
      <w:r w:rsidRPr="0098466B">
        <w:t>.</w:t>
      </w:r>
    </w:p>
    <w:p w14:paraId="31BEFF20" w14:textId="340D5F7F" w:rsidR="00E145BF" w:rsidRDefault="008D6CC7" w:rsidP="0098466B">
      <w:pPr>
        <w:pStyle w:val="Body"/>
      </w:pPr>
      <w:r>
        <w:t xml:space="preserve">The Aviatrix Global Transit VPC </w:t>
      </w:r>
      <w:r w:rsidR="00FB4124" w:rsidRPr="0098466B">
        <w:t>solution</w:t>
      </w:r>
      <w:r>
        <w:t xml:space="preserve"> also</w:t>
      </w:r>
      <w:r w:rsidR="00FB4124" w:rsidRPr="0098466B">
        <w:t xml:space="preserve"> automatically adds spoke VPCs in any AWS Region to your global transit network by simply tagging your VPC</w:t>
      </w:r>
      <w:r w:rsidR="00614D17">
        <w:t>s</w:t>
      </w:r>
      <w:r w:rsidR="00FB4124" w:rsidRPr="0098466B">
        <w:t xml:space="preserve"> – the VPN connection will automatically be established between the tagged spoke VPC and the global transit hub VPC, using a combination of </w:t>
      </w:r>
      <w:proofErr w:type="spellStart"/>
      <w:r w:rsidR="00FB4124" w:rsidRPr="0098466B">
        <w:t>CloudFormation</w:t>
      </w:r>
      <w:proofErr w:type="spellEnd"/>
      <w:r w:rsidR="00FB4124" w:rsidRPr="0098466B">
        <w:t xml:space="preserve"> and Lambda scripts. Multiple AWS accounts are </w:t>
      </w:r>
      <w:r w:rsidR="00B67B27">
        <w:t xml:space="preserve">also </w:t>
      </w:r>
      <w:r w:rsidR="00FB4124" w:rsidRPr="0098466B">
        <w:t>supported.</w:t>
      </w:r>
      <w:r w:rsidR="00B67B27">
        <w:t xml:space="preserve"> This </w:t>
      </w:r>
      <w:r w:rsidR="00E145BF">
        <w:t xml:space="preserve">Quick Start allows you to deploy Spoke VPCs in up </w:t>
      </w:r>
      <w:proofErr w:type="gramStart"/>
      <w:r w:rsidR="00E145BF">
        <w:t>to  two</w:t>
      </w:r>
      <w:proofErr w:type="gramEnd"/>
      <w:r w:rsidR="00E145BF">
        <w:t xml:space="preserve"> AWS accounts. Adding more than two accounts to your Global Transit VPC architecture is supported using the Aviatrix Controller. Contact </w:t>
      </w:r>
      <w:hyperlink r:id="rId18" w:history="1">
        <w:r w:rsidR="00E145BF" w:rsidRPr="00551A1A">
          <w:rPr>
            <w:rStyle w:val="Hyperlink"/>
            <w:i/>
          </w:rPr>
          <w:t>info@aviatrix.com</w:t>
        </w:r>
      </w:hyperlink>
      <w:r w:rsidR="00E145BF">
        <w:t xml:space="preserve"> for more information. </w:t>
      </w:r>
    </w:p>
    <w:p w14:paraId="0E5E8437" w14:textId="7DFF3A14" w:rsidR="00AC2293" w:rsidRDefault="00FB4124" w:rsidP="00C55C13">
      <w:pPr>
        <w:pStyle w:val="Body"/>
      </w:pPr>
      <w:r w:rsidRPr="0098466B">
        <w:t>All sc</w:t>
      </w:r>
      <w:r w:rsidR="00E145BF">
        <w:t>ripts are written,</w:t>
      </w:r>
      <w:r w:rsidRPr="0098466B">
        <w:t xml:space="preserve"> </w:t>
      </w:r>
      <w:r w:rsidR="00E145BF">
        <w:t xml:space="preserve">maintained and supported </w:t>
      </w:r>
      <w:r w:rsidRPr="0098466B">
        <w:t xml:space="preserve">by Aviatrix, and verified by the AWS Quick Start team. </w:t>
      </w:r>
      <w:bookmarkStart w:id="7" w:name="_Toc504647535"/>
    </w:p>
    <w:p w14:paraId="3B32B96D" w14:textId="240064BD" w:rsidR="00577D71" w:rsidRPr="00623391" w:rsidRDefault="00577D71" w:rsidP="00577D71">
      <w:pPr>
        <w:pStyle w:val="Heading3"/>
        <w:rPr>
          <w:rFonts w:ascii="Helvetica Neue" w:hAnsi="Helvetica Neue"/>
          <w:bCs w:val="0"/>
        </w:rPr>
      </w:pPr>
      <w:r w:rsidRPr="00623391">
        <w:rPr>
          <w:rFonts w:ascii="Helvetica Neue" w:hAnsi="Helvetica Neue"/>
          <w:bCs w:val="0"/>
        </w:rPr>
        <w:t>Additional Functionality</w:t>
      </w:r>
      <w:bookmarkEnd w:id="7"/>
    </w:p>
    <w:p w14:paraId="6E129BE3" w14:textId="6E44DCB9" w:rsidR="00FB4124" w:rsidRPr="0098466B" w:rsidRDefault="00FB4124" w:rsidP="0098466B">
      <w:pPr>
        <w:pStyle w:val="Body"/>
      </w:pPr>
      <w:r w:rsidRPr="0098466B">
        <w:t>Once you have established your transit VPC, you can extend beyond the AWS Cloud and automate configuration of VPN connections to network providers or on-premises infrastructure — or even other public cl</w:t>
      </w:r>
      <w:r w:rsidR="00E145BF">
        <w:t xml:space="preserve">oud providers — using </w:t>
      </w:r>
      <w:r w:rsidRPr="0098466B">
        <w:t>the Aviatrix Controller.</w:t>
      </w:r>
    </w:p>
    <w:p w14:paraId="5B02EE99" w14:textId="43641CB5" w:rsidR="00AC2293" w:rsidRPr="00C55C13" w:rsidRDefault="00FB4124" w:rsidP="00807635">
      <w:pPr>
        <w:pStyle w:val="Body"/>
      </w:pPr>
      <w:r w:rsidRPr="0098466B">
        <w:t>Aviatrix allows you to optionally expand your global transit architecture to include a Shared Services layer with direct peering for better support of cloud/</w:t>
      </w:r>
      <w:proofErr w:type="spellStart"/>
      <w:r w:rsidRPr="0098466B">
        <w:t>devops</w:t>
      </w:r>
      <w:proofErr w:type="spellEnd"/>
      <w:r w:rsidRPr="0098466B">
        <w:t xml:space="preserve"> teams who require a shared services or management VPC for common services in the cloud (s</w:t>
      </w:r>
      <w:r w:rsidR="00E145BF">
        <w:t>ecurity, egress filtering, etc.</w:t>
      </w:r>
      <w:r w:rsidR="005E2449">
        <w:t>)</w:t>
      </w:r>
      <w:r w:rsidRPr="0098466B">
        <w:t>.</w:t>
      </w:r>
      <w:r w:rsidR="00E145BF">
        <w:t xml:space="preserve"> Contact </w:t>
      </w:r>
      <w:hyperlink r:id="rId19" w:history="1">
        <w:r w:rsidR="00E145BF" w:rsidRPr="00F66D73">
          <w:rPr>
            <w:rStyle w:val="Hyperlink"/>
            <w:i/>
          </w:rPr>
          <w:t>info@aviatrix.com</w:t>
        </w:r>
      </w:hyperlink>
      <w:r w:rsidR="00E145BF">
        <w:t xml:space="preserve"> for more information.</w:t>
      </w:r>
    </w:p>
    <w:p w14:paraId="211A308A" w14:textId="04C4D7FB" w:rsidR="005E2449" w:rsidRPr="00380D14" w:rsidRDefault="005E2449" w:rsidP="00807635">
      <w:pPr>
        <w:pStyle w:val="Body"/>
        <w:rPr>
          <w:rFonts w:ascii="Helvetica Neue" w:eastAsiaTheme="majorEastAsia" w:hAnsi="Helvetica Neue" w:cstheme="majorBidi"/>
          <w:color w:val="FFC000"/>
          <w:sz w:val="36"/>
          <w:szCs w:val="26"/>
        </w:rPr>
      </w:pPr>
      <w:r w:rsidRPr="00380D14">
        <w:rPr>
          <w:rFonts w:ascii="Helvetica Neue" w:eastAsiaTheme="majorEastAsia" w:hAnsi="Helvetica Neue" w:cstheme="majorBidi"/>
          <w:color w:val="FFC000"/>
          <w:sz w:val="36"/>
          <w:szCs w:val="26"/>
        </w:rPr>
        <w:t>Quick Start Components</w:t>
      </w:r>
    </w:p>
    <w:p w14:paraId="1B43F1FF" w14:textId="5C58888C" w:rsidR="00807635" w:rsidRDefault="00807635" w:rsidP="00807635">
      <w:pPr>
        <w:pStyle w:val="Body"/>
      </w:pPr>
      <w:r>
        <w:t>The Quick Start sets up the following</w:t>
      </w:r>
      <w:r w:rsidR="005E2449">
        <w:t xml:space="preserve"> functional and automation components:</w:t>
      </w:r>
    </w:p>
    <w:p w14:paraId="65C92E0E" w14:textId="1F26B167" w:rsidR="00552618" w:rsidRDefault="00915619" w:rsidP="00807635">
      <w:pPr>
        <w:pStyle w:val="Body"/>
      </w:pPr>
      <w:r>
        <w:rPr>
          <w:noProof/>
        </w:rPr>
        <w:drawing>
          <wp:inline distT="0" distB="0" distL="0" distR="0" wp14:anchorId="2A707DE8" wp14:editId="6047E8FD">
            <wp:extent cx="6172200" cy="2010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s.png"/>
                    <pic:cNvPicPr/>
                  </pic:nvPicPr>
                  <pic:blipFill>
                    <a:blip r:embed="rId20">
                      <a:extLst>
                        <a:ext uri="{28A0092B-C50C-407E-A947-70E740481C1C}">
                          <a14:useLocalDpi xmlns:a14="http://schemas.microsoft.com/office/drawing/2010/main" val="0"/>
                        </a:ext>
                      </a:extLst>
                    </a:blip>
                    <a:stretch>
                      <a:fillRect/>
                    </a:stretch>
                  </pic:blipFill>
                  <pic:spPr>
                    <a:xfrm>
                      <a:off x="0" y="0"/>
                      <a:ext cx="6172200" cy="2010410"/>
                    </a:xfrm>
                    <a:prstGeom prst="rect">
                      <a:avLst/>
                    </a:prstGeom>
                  </pic:spPr>
                </pic:pic>
              </a:graphicData>
            </a:graphic>
          </wp:inline>
        </w:drawing>
      </w:r>
    </w:p>
    <w:p w14:paraId="02C36844" w14:textId="59FE8361" w:rsidR="001A7B25" w:rsidRDefault="001A7B25" w:rsidP="007446F2">
      <w:pPr>
        <w:pStyle w:val="Body"/>
        <w:numPr>
          <w:ilvl w:val="0"/>
          <w:numId w:val="17"/>
        </w:numPr>
        <w:spacing w:after="400"/>
        <w:rPr>
          <w:color w:val="auto"/>
        </w:rPr>
      </w:pPr>
      <w:r>
        <w:rPr>
          <w:color w:val="auto"/>
        </w:rPr>
        <w:lastRenderedPageBreak/>
        <w:t xml:space="preserve">One Controller Configurator </w:t>
      </w:r>
      <w:r w:rsidRPr="008F25FB">
        <w:rPr>
          <w:color w:val="auto"/>
        </w:rPr>
        <w:t xml:space="preserve">Lambda Script to automatically </w:t>
      </w:r>
      <w:r w:rsidR="00614D17">
        <w:rPr>
          <w:color w:val="auto"/>
        </w:rPr>
        <w:t xml:space="preserve">deploy and </w:t>
      </w:r>
      <w:r w:rsidRPr="008F25FB">
        <w:rPr>
          <w:color w:val="auto"/>
        </w:rPr>
        <w:t xml:space="preserve">configure the </w:t>
      </w:r>
      <w:r w:rsidR="00FA1ACC">
        <w:rPr>
          <w:color w:val="auto"/>
        </w:rPr>
        <w:t xml:space="preserve">Aviatrix </w:t>
      </w:r>
      <w:r w:rsidRPr="008F25FB">
        <w:rPr>
          <w:color w:val="auto"/>
        </w:rPr>
        <w:t>Controller using API calls</w:t>
      </w:r>
      <w:r>
        <w:rPr>
          <w:color w:val="auto"/>
        </w:rPr>
        <w:t>.</w:t>
      </w:r>
    </w:p>
    <w:p w14:paraId="1D83A224" w14:textId="77777777" w:rsidR="001A7B25" w:rsidRPr="008F25FB" w:rsidRDefault="001A7B25" w:rsidP="007446F2">
      <w:pPr>
        <w:pStyle w:val="Body"/>
        <w:numPr>
          <w:ilvl w:val="0"/>
          <w:numId w:val="17"/>
        </w:numPr>
        <w:spacing w:after="400"/>
        <w:rPr>
          <w:color w:val="auto"/>
        </w:rPr>
      </w:pPr>
      <w:r>
        <w:rPr>
          <w:color w:val="auto"/>
        </w:rPr>
        <w:t xml:space="preserve">One Gateway Configurator </w:t>
      </w:r>
      <w:r w:rsidRPr="008F25FB">
        <w:rPr>
          <w:color w:val="auto"/>
        </w:rPr>
        <w:t xml:space="preserve">Lambda Script to automatically deploy </w:t>
      </w:r>
      <w:r w:rsidR="00614D17">
        <w:rPr>
          <w:color w:val="auto"/>
        </w:rPr>
        <w:t xml:space="preserve">Transit </w:t>
      </w:r>
      <w:r w:rsidRPr="008F25FB">
        <w:rPr>
          <w:color w:val="auto"/>
        </w:rPr>
        <w:t xml:space="preserve">hub </w:t>
      </w:r>
      <w:r>
        <w:rPr>
          <w:color w:val="auto"/>
        </w:rPr>
        <w:t xml:space="preserve">and spoke </w:t>
      </w:r>
      <w:r w:rsidR="00FA1ACC">
        <w:rPr>
          <w:color w:val="auto"/>
        </w:rPr>
        <w:t xml:space="preserve">Aviatrix </w:t>
      </w:r>
      <w:r w:rsidRPr="008F25FB">
        <w:rPr>
          <w:color w:val="auto"/>
        </w:rPr>
        <w:t>gateway</w:t>
      </w:r>
      <w:r>
        <w:rPr>
          <w:color w:val="auto"/>
        </w:rPr>
        <w:t>(s)</w:t>
      </w:r>
      <w:r w:rsidRPr="008F25FB">
        <w:rPr>
          <w:color w:val="auto"/>
        </w:rPr>
        <w:t xml:space="preserve"> using API calls</w:t>
      </w:r>
      <w:r>
        <w:rPr>
          <w:color w:val="auto"/>
        </w:rPr>
        <w:t>.</w:t>
      </w:r>
    </w:p>
    <w:p w14:paraId="7029104F" w14:textId="36CF2609" w:rsidR="00ED0871" w:rsidRPr="00552618" w:rsidRDefault="003C035C" w:rsidP="007446F2">
      <w:pPr>
        <w:pStyle w:val="Body"/>
        <w:numPr>
          <w:ilvl w:val="0"/>
          <w:numId w:val="17"/>
        </w:numPr>
        <w:spacing w:after="400"/>
        <w:rPr>
          <w:i/>
          <w:color w:val="auto"/>
        </w:rPr>
      </w:pPr>
      <w:r>
        <w:rPr>
          <w:color w:val="auto"/>
        </w:rPr>
        <w:t>O</w:t>
      </w:r>
      <w:r w:rsidR="001A7B25">
        <w:rPr>
          <w:color w:val="auto"/>
        </w:rPr>
        <w:t xml:space="preserve">ne </w:t>
      </w:r>
      <w:proofErr w:type="spellStart"/>
      <w:r w:rsidR="001A7B25">
        <w:rPr>
          <w:color w:val="auto"/>
        </w:rPr>
        <w:t>Poller</w:t>
      </w:r>
      <w:proofErr w:type="spellEnd"/>
      <w:r w:rsidR="001A7B25">
        <w:rPr>
          <w:color w:val="auto"/>
        </w:rPr>
        <w:t xml:space="preserve"> </w:t>
      </w:r>
      <w:r w:rsidR="001A7B25" w:rsidRPr="008F25FB">
        <w:rPr>
          <w:color w:val="auto"/>
        </w:rPr>
        <w:t>Lambda Script to detect VPC tag</w:t>
      </w:r>
      <w:r w:rsidR="001A7B25">
        <w:rPr>
          <w:color w:val="auto"/>
        </w:rPr>
        <w:t>s</w:t>
      </w:r>
      <w:r w:rsidR="001A7B25" w:rsidRPr="008F25FB">
        <w:rPr>
          <w:color w:val="auto"/>
        </w:rPr>
        <w:t xml:space="preserve"> </w:t>
      </w:r>
      <w:r w:rsidR="001A7B25">
        <w:rPr>
          <w:color w:val="auto"/>
        </w:rPr>
        <w:t>for spoke VPC</w:t>
      </w:r>
      <w:r w:rsidR="00614D17">
        <w:rPr>
          <w:color w:val="auto"/>
        </w:rPr>
        <w:t>s</w:t>
      </w:r>
      <w:r w:rsidR="001A7B25">
        <w:rPr>
          <w:color w:val="auto"/>
        </w:rPr>
        <w:t>. The Tag Name can be default or custom</w:t>
      </w:r>
      <w:r w:rsidR="00FA1ACC">
        <w:rPr>
          <w:color w:val="auto"/>
        </w:rPr>
        <w:t xml:space="preserve">. </w:t>
      </w:r>
      <w:r w:rsidR="001A7B25">
        <w:rPr>
          <w:color w:val="auto"/>
        </w:rPr>
        <w:t xml:space="preserve"> </w:t>
      </w:r>
      <w:r w:rsidR="00FA1ACC">
        <w:rPr>
          <w:color w:val="auto"/>
        </w:rPr>
        <w:t>If the</w:t>
      </w:r>
      <w:r w:rsidR="001A7B25">
        <w:rPr>
          <w:color w:val="auto"/>
        </w:rPr>
        <w:t xml:space="preserve"> </w:t>
      </w:r>
      <w:r w:rsidR="00FA1ACC">
        <w:rPr>
          <w:color w:val="auto"/>
        </w:rPr>
        <w:t xml:space="preserve">Spoke VPC </w:t>
      </w:r>
      <w:r w:rsidR="001A7B25">
        <w:rPr>
          <w:color w:val="auto"/>
        </w:rPr>
        <w:t xml:space="preserve">Tag Value </w:t>
      </w:r>
      <w:r w:rsidR="00614D17">
        <w:rPr>
          <w:color w:val="auto"/>
        </w:rPr>
        <w:t>=</w:t>
      </w:r>
      <w:r w:rsidR="001A7B25">
        <w:rPr>
          <w:color w:val="auto"/>
        </w:rPr>
        <w:t xml:space="preserve"> True </w:t>
      </w:r>
      <w:r w:rsidR="00FA1ACC">
        <w:rPr>
          <w:color w:val="auto"/>
        </w:rPr>
        <w:t>it will be</w:t>
      </w:r>
      <w:r w:rsidR="001A7B25">
        <w:rPr>
          <w:color w:val="auto"/>
        </w:rPr>
        <w:t xml:space="preserve"> connect</w:t>
      </w:r>
      <w:r w:rsidR="00FA1ACC">
        <w:rPr>
          <w:color w:val="auto"/>
        </w:rPr>
        <w:t>ed to the Transit Hub Gateway,</w:t>
      </w:r>
      <w:r w:rsidR="001A7B25">
        <w:rPr>
          <w:color w:val="auto"/>
        </w:rPr>
        <w:t xml:space="preserve"> and</w:t>
      </w:r>
      <w:r w:rsidR="00FA1ACC">
        <w:rPr>
          <w:color w:val="auto"/>
        </w:rPr>
        <w:t xml:space="preserve"> if the Spoke VPC Tag Value=</w:t>
      </w:r>
      <w:r w:rsidR="001A7B25">
        <w:rPr>
          <w:color w:val="auto"/>
        </w:rPr>
        <w:t xml:space="preserve"> False</w:t>
      </w:r>
      <w:r w:rsidR="00FA1ACC">
        <w:rPr>
          <w:color w:val="auto"/>
        </w:rPr>
        <w:t xml:space="preserve"> it will be disconnected </w:t>
      </w:r>
      <w:r w:rsidR="001A7B25">
        <w:rPr>
          <w:color w:val="auto"/>
        </w:rPr>
        <w:t>from the Transit Hub Gateway.</w:t>
      </w:r>
    </w:p>
    <w:p w14:paraId="7263A8EC" w14:textId="77777777" w:rsidR="00ED0871" w:rsidRDefault="00ED0871" w:rsidP="007446F2">
      <w:pPr>
        <w:pStyle w:val="Body"/>
        <w:numPr>
          <w:ilvl w:val="0"/>
          <w:numId w:val="17"/>
        </w:numPr>
        <w:spacing w:after="400"/>
        <w:rPr>
          <w:color w:val="auto"/>
        </w:rPr>
      </w:pPr>
      <w:r w:rsidRPr="008F25FB">
        <w:rPr>
          <w:color w:val="auto"/>
        </w:rPr>
        <w:t>One Aviatrix Controller EC2 Instance (named Aviatrix</w:t>
      </w:r>
      <w:r w:rsidR="008F25FB">
        <w:rPr>
          <w:color w:val="auto"/>
        </w:rPr>
        <w:t xml:space="preserve"> </w:t>
      </w:r>
      <w:r w:rsidRPr="008F25FB">
        <w:rPr>
          <w:color w:val="auto"/>
        </w:rPr>
        <w:t>Controller).</w:t>
      </w:r>
    </w:p>
    <w:p w14:paraId="2EB89BE9" w14:textId="2C29E5EB" w:rsidR="00A94D76" w:rsidRPr="008F25FB" w:rsidRDefault="00614D17" w:rsidP="007446F2">
      <w:pPr>
        <w:pStyle w:val="Body"/>
        <w:numPr>
          <w:ilvl w:val="0"/>
          <w:numId w:val="17"/>
        </w:numPr>
        <w:spacing w:after="400"/>
        <w:rPr>
          <w:color w:val="auto"/>
        </w:rPr>
      </w:pPr>
      <w:r>
        <w:rPr>
          <w:color w:val="auto"/>
        </w:rPr>
        <w:t>Two</w:t>
      </w:r>
      <w:r w:rsidR="00A94D76">
        <w:rPr>
          <w:color w:val="auto"/>
        </w:rPr>
        <w:t xml:space="preserve"> Aviatrix Hub Gateway EC2 Instance</w:t>
      </w:r>
      <w:r>
        <w:rPr>
          <w:color w:val="auto"/>
        </w:rPr>
        <w:t>s</w:t>
      </w:r>
      <w:r w:rsidR="00A94D76">
        <w:rPr>
          <w:color w:val="auto"/>
        </w:rPr>
        <w:t xml:space="preserve"> with Gateway HA</w:t>
      </w:r>
    </w:p>
    <w:p w14:paraId="74545A3F" w14:textId="77777777" w:rsidR="00ED0871" w:rsidRDefault="00ED0871" w:rsidP="007446F2">
      <w:pPr>
        <w:pStyle w:val="Body"/>
        <w:numPr>
          <w:ilvl w:val="0"/>
          <w:numId w:val="17"/>
        </w:numPr>
        <w:spacing w:after="400"/>
        <w:rPr>
          <w:color w:val="auto"/>
        </w:rPr>
      </w:pPr>
      <w:r w:rsidRPr="008F25FB">
        <w:rPr>
          <w:color w:val="auto"/>
        </w:rPr>
        <w:t xml:space="preserve">One Aviatrix Security Group (named </w:t>
      </w:r>
      <w:proofErr w:type="spellStart"/>
      <w:r w:rsidRPr="008F25FB">
        <w:rPr>
          <w:color w:val="auto"/>
        </w:rPr>
        <w:t>AviatrixSecurityGroup</w:t>
      </w:r>
      <w:proofErr w:type="spellEnd"/>
      <w:r w:rsidRPr="008F25FB">
        <w:rPr>
          <w:color w:val="auto"/>
        </w:rPr>
        <w:t>).</w:t>
      </w:r>
    </w:p>
    <w:p w14:paraId="265320EF" w14:textId="523BB42A" w:rsidR="0049547A" w:rsidRDefault="0049547A" w:rsidP="007446F2">
      <w:pPr>
        <w:pStyle w:val="Body"/>
        <w:numPr>
          <w:ilvl w:val="0"/>
          <w:numId w:val="17"/>
        </w:numPr>
        <w:spacing w:after="400"/>
        <w:rPr>
          <w:color w:val="auto"/>
        </w:rPr>
      </w:pPr>
      <w:r>
        <w:rPr>
          <w:color w:val="auto"/>
        </w:rPr>
        <w:t xml:space="preserve">IAM role for the Lambdas (Controller Configurator, Gateway Configurator, </w:t>
      </w:r>
      <w:proofErr w:type="spellStart"/>
      <w:r>
        <w:rPr>
          <w:color w:val="auto"/>
        </w:rPr>
        <w:t>Poller</w:t>
      </w:r>
      <w:proofErr w:type="spellEnd"/>
      <w:r>
        <w:rPr>
          <w:color w:val="auto"/>
        </w:rPr>
        <w:t>)</w:t>
      </w:r>
    </w:p>
    <w:p w14:paraId="1A883B67" w14:textId="38028333" w:rsidR="00AC2293" w:rsidRPr="00C55C13" w:rsidRDefault="0049547A" w:rsidP="007446F2">
      <w:pPr>
        <w:pStyle w:val="Body"/>
        <w:numPr>
          <w:ilvl w:val="0"/>
          <w:numId w:val="17"/>
        </w:numPr>
        <w:spacing w:after="400"/>
        <w:rPr>
          <w:color w:val="auto"/>
        </w:rPr>
      </w:pPr>
      <w:r>
        <w:rPr>
          <w:color w:val="auto"/>
        </w:rPr>
        <w:t>Encryption Key using AWS KMS to encrypt the environment variables of the Lambdas</w:t>
      </w:r>
      <w:bookmarkStart w:id="8" w:name="_Toc504647536"/>
    </w:p>
    <w:p w14:paraId="798D2419" w14:textId="6971DCFA" w:rsidR="00AC2293" w:rsidRPr="00C55C13" w:rsidRDefault="00D40CE7" w:rsidP="00C55C13">
      <w:pPr>
        <w:pStyle w:val="Heading2"/>
        <w:spacing w:after="100"/>
        <w:rPr>
          <w:rFonts w:ascii="Helvetica Neue" w:hAnsi="Helvetica Neue"/>
          <w:bCs w:val="0"/>
          <w:color w:val="FFC000"/>
        </w:rPr>
      </w:pPr>
      <w:r w:rsidRPr="00380D14">
        <w:rPr>
          <w:rFonts w:ascii="Helvetica Neue" w:hAnsi="Helvetica Neue"/>
          <w:bCs w:val="0"/>
          <w:color w:val="FFC000"/>
        </w:rPr>
        <w:t>Prerequisites</w:t>
      </w:r>
      <w:bookmarkEnd w:id="8"/>
    </w:p>
    <w:p w14:paraId="2BCE942B" w14:textId="77777777" w:rsidR="008B6A58" w:rsidRPr="00623391" w:rsidRDefault="008B6A58" w:rsidP="008B6A58">
      <w:pPr>
        <w:pStyle w:val="Heading3"/>
        <w:spacing w:after="100"/>
        <w:rPr>
          <w:rFonts w:ascii="Helvetica Neue" w:hAnsi="Helvetica Neue"/>
          <w:bCs w:val="0"/>
        </w:rPr>
      </w:pPr>
      <w:bookmarkStart w:id="9" w:name="_Toc504647537"/>
      <w:r w:rsidRPr="00623391">
        <w:rPr>
          <w:rFonts w:ascii="Helvetica Neue" w:hAnsi="Helvetica Neue"/>
          <w:bCs w:val="0"/>
        </w:rPr>
        <w:t>Specialized Knowledge</w:t>
      </w:r>
      <w:bookmarkEnd w:id="9"/>
    </w:p>
    <w:p w14:paraId="2F16F65C" w14:textId="77777777" w:rsidR="009E6B5A" w:rsidRDefault="008B6A58" w:rsidP="001E4301">
      <w:pPr>
        <w:pStyle w:val="Body"/>
        <w:spacing w:after="140"/>
      </w:pPr>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21" w:history="1">
        <w:r>
          <w:rPr>
            <w:rStyle w:val="Hyperlink"/>
          </w:rPr>
          <w:t>Getting Started with AWS</w:t>
        </w:r>
      </w:hyperlink>
      <w:r w:rsidR="006408B0" w:rsidRPr="00AE1455">
        <w:t>.</w:t>
      </w:r>
      <w:r w:rsidR="001E4301">
        <w:t>)</w:t>
      </w:r>
      <w:r w:rsidR="002F0875">
        <w:t xml:space="preserve">  The Aviatrix solution does not require advanced networking skills to deploy and maintain.</w:t>
      </w:r>
    </w:p>
    <w:p w14:paraId="1EF5FEDE" w14:textId="77777777" w:rsidR="00677D4E" w:rsidRDefault="007C2E78" w:rsidP="002643EE">
      <w:pPr>
        <w:pStyle w:val="ListBullet"/>
        <w:spacing w:after="60"/>
      </w:pPr>
      <w:hyperlink r:id="rId22" w:history="1">
        <w:r w:rsidR="00677D4E" w:rsidRPr="00677D4E">
          <w:rPr>
            <w:rStyle w:val="Hyperlink"/>
          </w:rPr>
          <w:t>Amazon VPC</w:t>
        </w:r>
      </w:hyperlink>
      <w:r w:rsidR="00677D4E" w:rsidRPr="00677D4E">
        <w:t xml:space="preserve"> </w:t>
      </w:r>
    </w:p>
    <w:p w14:paraId="5E3F3D26" w14:textId="77777777" w:rsidR="00BB57FC" w:rsidRDefault="007C2E78" w:rsidP="008F25FB">
      <w:pPr>
        <w:pStyle w:val="ListBullet"/>
        <w:spacing w:after="60"/>
      </w:pPr>
      <w:hyperlink r:id="rId23" w:history="1">
        <w:r w:rsidR="00677D4E" w:rsidRPr="00677D4E">
          <w:rPr>
            <w:rStyle w:val="Hyperlink"/>
          </w:rPr>
          <w:t>Amazon EC2</w:t>
        </w:r>
      </w:hyperlink>
      <w:r w:rsidR="00677D4E">
        <w:t xml:space="preserve"> </w:t>
      </w:r>
    </w:p>
    <w:p w14:paraId="3B19C4FB" w14:textId="77777777" w:rsidR="008F25FB" w:rsidRDefault="008F25FB" w:rsidP="008F25FB">
      <w:pPr>
        <w:pStyle w:val="ListBullet"/>
        <w:numPr>
          <w:ilvl w:val="0"/>
          <w:numId w:val="0"/>
        </w:numPr>
        <w:spacing w:after="60"/>
      </w:pPr>
    </w:p>
    <w:p w14:paraId="66A6936B" w14:textId="3775542A" w:rsidR="008B6A58" w:rsidRPr="00623391" w:rsidRDefault="00064487" w:rsidP="008B6A58">
      <w:pPr>
        <w:pStyle w:val="Heading3"/>
        <w:spacing w:after="100"/>
        <w:rPr>
          <w:rFonts w:ascii="Helvetica Neue" w:hAnsi="Helvetica Neue"/>
          <w:bCs w:val="0"/>
        </w:rPr>
      </w:pPr>
      <w:bookmarkStart w:id="10" w:name="_Toc504647538"/>
      <w:r w:rsidRPr="00623391">
        <w:rPr>
          <w:rFonts w:ascii="Helvetica Neue" w:hAnsi="Helvetica Neue"/>
          <w:bCs w:val="0"/>
        </w:rPr>
        <w:t xml:space="preserve">License </w:t>
      </w:r>
      <w:r w:rsidR="008B6A58" w:rsidRPr="00623391">
        <w:rPr>
          <w:rFonts w:ascii="Helvetica Neue" w:hAnsi="Helvetica Neue"/>
          <w:bCs w:val="0"/>
        </w:rPr>
        <w:t>Requirements</w:t>
      </w:r>
      <w:bookmarkEnd w:id="10"/>
    </w:p>
    <w:p w14:paraId="4501B19D" w14:textId="18078F0B" w:rsidR="001A7B25" w:rsidRDefault="00B46A86" w:rsidP="001A7B25">
      <w:pPr>
        <w:spacing w:after="400"/>
      </w:pPr>
      <w:r w:rsidRPr="0098466B">
        <w:rPr>
          <w:rFonts w:ascii="Georgia" w:hAnsi="Georgia" w:cs="Arial"/>
          <w:color w:val="262626" w:themeColor="text1" w:themeTint="D9"/>
          <w:kern w:val="28"/>
          <w:szCs w:val="22"/>
        </w:rPr>
        <w:t>Th</w:t>
      </w:r>
      <w:r w:rsidR="00A94D76" w:rsidRPr="0098466B">
        <w:rPr>
          <w:rFonts w:ascii="Georgia" w:hAnsi="Georgia" w:cs="Arial"/>
          <w:color w:val="262626" w:themeColor="text1" w:themeTint="D9"/>
          <w:kern w:val="28"/>
          <w:szCs w:val="22"/>
        </w:rPr>
        <w:t>is</w:t>
      </w:r>
      <w:r w:rsidRPr="0098466B">
        <w:rPr>
          <w:rFonts w:ascii="Georgia" w:hAnsi="Georgia" w:cs="Arial"/>
          <w:color w:val="262626" w:themeColor="text1" w:themeTint="D9"/>
          <w:kern w:val="28"/>
          <w:szCs w:val="22"/>
        </w:rPr>
        <w:t xml:space="preserve"> </w:t>
      </w:r>
      <w:r w:rsidR="00C3142B" w:rsidRPr="0098466B">
        <w:rPr>
          <w:rFonts w:ascii="Georgia" w:hAnsi="Georgia" w:cs="Arial"/>
          <w:color w:val="262626" w:themeColor="text1" w:themeTint="D9"/>
          <w:kern w:val="28"/>
          <w:szCs w:val="22"/>
        </w:rPr>
        <w:t>Aviatrix Global Transit</w:t>
      </w:r>
      <w:r w:rsidR="00C4708D" w:rsidRPr="0098466B">
        <w:rPr>
          <w:rFonts w:ascii="Georgia" w:hAnsi="Georgia" w:cs="Arial"/>
          <w:color w:val="262626" w:themeColor="text1" w:themeTint="D9"/>
          <w:kern w:val="28"/>
          <w:szCs w:val="22"/>
        </w:rPr>
        <w:t xml:space="preserve"> Hub Solution </w:t>
      </w:r>
      <w:r w:rsidR="00A94D76" w:rsidRPr="0098466B">
        <w:rPr>
          <w:rFonts w:ascii="Georgia" w:hAnsi="Georgia" w:cs="Arial"/>
          <w:color w:val="262626" w:themeColor="text1" w:themeTint="D9"/>
          <w:kern w:val="28"/>
          <w:szCs w:val="22"/>
        </w:rPr>
        <w:t xml:space="preserve">by default </w:t>
      </w:r>
      <w:r w:rsidR="00C4708D" w:rsidRPr="0098466B">
        <w:rPr>
          <w:rFonts w:ascii="Georgia" w:hAnsi="Georgia" w:cs="Arial"/>
          <w:color w:val="262626" w:themeColor="text1" w:themeTint="D9"/>
          <w:kern w:val="28"/>
          <w:szCs w:val="22"/>
        </w:rPr>
        <w:t xml:space="preserve">deploys an Aviatrix Controller, a Transit Hub Gateway and up to 5 </w:t>
      </w:r>
      <w:r w:rsidR="003B0102" w:rsidRPr="0098466B">
        <w:rPr>
          <w:rFonts w:ascii="Georgia" w:hAnsi="Georgia" w:cs="Arial"/>
          <w:color w:val="262626" w:themeColor="text1" w:themeTint="D9"/>
          <w:kern w:val="28"/>
          <w:szCs w:val="22"/>
        </w:rPr>
        <w:t>s</w:t>
      </w:r>
      <w:r w:rsidR="00C4708D" w:rsidRPr="0098466B">
        <w:rPr>
          <w:rFonts w:ascii="Georgia" w:hAnsi="Georgia" w:cs="Arial"/>
          <w:color w:val="262626" w:themeColor="text1" w:themeTint="D9"/>
          <w:kern w:val="28"/>
          <w:szCs w:val="22"/>
        </w:rPr>
        <w:t xml:space="preserve">poke gateways, utilizing the </w:t>
      </w:r>
      <w:r w:rsidR="001A7B25" w:rsidRPr="0098466B">
        <w:rPr>
          <w:rFonts w:ascii="Georgia" w:hAnsi="Georgia" w:cs="Arial"/>
          <w:color w:val="262626" w:themeColor="text1" w:themeTint="D9"/>
          <w:kern w:val="28"/>
          <w:szCs w:val="22"/>
        </w:rPr>
        <w:t>Licenses included</w:t>
      </w:r>
      <w:r w:rsidR="00FA1ACC">
        <w:rPr>
          <w:rFonts w:ascii="Georgia" w:hAnsi="Georgia" w:cs="Arial"/>
          <w:color w:val="262626" w:themeColor="text1" w:themeTint="D9"/>
          <w:kern w:val="28"/>
          <w:szCs w:val="22"/>
        </w:rPr>
        <w:t xml:space="preserve"> in the</w:t>
      </w:r>
      <w:r w:rsidR="001A7B25" w:rsidRPr="0098466B">
        <w:rPr>
          <w:rFonts w:ascii="Georgia" w:hAnsi="Georgia" w:cs="Arial"/>
          <w:color w:val="262626" w:themeColor="text1" w:themeTint="D9"/>
          <w:kern w:val="28"/>
          <w:szCs w:val="22"/>
        </w:rPr>
        <w:t xml:space="preserve"> </w:t>
      </w:r>
      <w:r w:rsidR="00C4708D" w:rsidRPr="0098466B">
        <w:rPr>
          <w:rFonts w:ascii="Georgia" w:hAnsi="Georgia" w:cs="Arial"/>
          <w:color w:val="262626" w:themeColor="text1" w:themeTint="D9"/>
          <w:kern w:val="28"/>
          <w:szCs w:val="22"/>
        </w:rPr>
        <w:t>AWS Marketplace AMI for</w:t>
      </w:r>
      <w:r w:rsidR="00C4708D">
        <w:t xml:space="preserve"> </w:t>
      </w:r>
      <w:hyperlink r:id="rId24" w:history="1">
        <w:r w:rsidR="00FD1619" w:rsidRPr="00420882">
          <w:rPr>
            <w:rStyle w:val="Hyperlink"/>
          </w:rPr>
          <w:t>Aviatrix Inter-Region VPC Peering 5 Tunnel License.</w:t>
        </w:r>
      </w:hyperlink>
      <w:r w:rsidR="00FD1619">
        <w:t xml:space="preserve"> </w:t>
      </w:r>
      <w:r w:rsidR="001A7B25">
        <w:t xml:space="preserve"> </w:t>
      </w:r>
    </w:p>
    <w:p w14:paraId="21083C77" w14:textId="74AC01D9" w:rsidR="001A7B25" w:rsidRDefault="001A7B25" w:rsidP="0098466B">
      <w:pPr>
        <w:spacing w:after="400"/>
        <w:rPr>
          <w:rFonts w:ascii="Georgia" w:hAnsi="Georgia"/>
          <w:color w:val="262626" w:themeColor="text1" w:themeTint="D9"/>
          <w:kern w:val="28"/>
          <w:szCs w:val="22"/>
        </w:rPr>
      </w:pPr>
      <w:r w:rsidRPr="00F56845">
        <w:rPr>
          <w:rFonts w:ascii="Georgia" w:hAnsi="Georgia" w:cs="Arial"/>
          <w:color w:val="262626" w:themeColor="text1" w:themeTint="D9"/>
          <w:kern w:val="28"/>
          <w:szCs w:val="22"/>
        </w:rPr>
        <w:lastRenderedPageBreak/>
        <w:t xml:space="preserve">The Aviatrix Global Transit Hub Solution can grow beyond 5 spokes. </w:t>
      </w:r>
      <w:r>
        <w:rPr>
          <w:rFonts w:ascii="Georgia" w:hAnsi="Georgia" w:cs="Arial"/>
          <w:color w:val="262626" w:themeColor="text1" w:themeTint="D9"/>
          <w:kern w:val="28"/>
          <w:szCs w:val="22"/>
        </w:rPr>
        <w:t xml:space="preserve"> </w:t>
      </w:r>
      <w:r w:rsidR="00FA1ACC">
        <w:rPr>
          <w:rFonts w:ascii="Georgia" w:hAnsi="Georgia" w:cs="Arial"/>
          <w:color w:val="262626" w:themeColor="text1" w:themeTint="D9"/>
          <w:kern w:val="28"/>
          <w:szCs w:val="22"/>
        </w:rPr>
        <w:t>When building</w:t>
      </w:r>
      <w:r w:rsidRPr="0098466B">
        <w:rPr>
          <w:rFonts w:ascii="Georgia" w:hAnsi="Georgia" w:cs="Arial"/>
          <w:color w:val="262626" w:themeColor="text1" w:themeTint="D9"/>
          <w:kern w:val="28"/>
          <w:szCs w:val="22"/>
        </w:rPr>
        <w:t xml:space="preserve"> a Global Transit Hub solution that has more than 5 spoke VPCs, you must choose the AWS Market Place AMI </w:t>
      </w:r>
      <w:r w:rsidRPr="00D63055">
        <w:rPr>
          <w:rFonts w:ascii="Georgia" w:hAnsi="Georgia" w:cs="Arial"/>
          <w:color w:val="262626" w:themeColor="text1" w:themeTint="D9"/>
          <w:kern w:val="28"/>
          <w:szCs w:val="22"/>
        </w:rPr>
        <w:t>for</w:t>
      </w:r>
      <w:r w:rsidRPr="00D63055">
        <w:rPr>
          <w:rFonts w:ascii="Georgia" w:hAnsi="Georgia"/>
          <w:bCs/>
          <w:iCs/>
          <w:color w:val="262626" w:themeColor="text1" w:themeTint="D9"/>
          <w:kern w:val="28"/>
          <w:szCs w:val="22"/>
        </w:rPr>
        <w:t xml:space="preserve"> </w:t>
      </w:r>
      <w:hyperlink r:id="rId25" w:history="1">
        <w:r w:rsidRPr="00D63055">
          <w:rPr>
            <w:rStyle w:val="Hyperlink"/>
            <w:rFonts w:ascii="Georgia" w:hAnsi="Georgia"/>
            <w:bCs/>
            <w:iCs/>
            <w:kern w:val="28"/>
            <w:szCs w:val="22"/>
          </w:rPr>
          <w:t>Aviatrix for Cloud Interconnect, Cloud Peering and VPN (BYOL)</w:t>
        </w:r>
      </w:hyperlink>
      <w:r w:rsidRPr="00D63055">
        <w:rPr>
          <w:rFonts w:ascii="Georgia" w:hAnsi="Georgia"/>
          <w:bCs/>
          <w:iCs/>
          <w:color w:val="262626" w:themeColor="text1" w:themeTint="D9"/>
          <w:kern w:val="28"/>
          <w:szCs w:val="22"/>
        </w:rPr>
        <w:t>.</w:t>
      </w:r>
      <w:r>
        <w:rPr>
          <w:rFonts w:ascii="Georgia" w:hAnsi="Georgia"/>
          <w:bCs/>
          <w:i/>
          <w:iCs/>
          <w:color w:val="262626" w:themeColor="text1" w:themeTint="D9"/>
          <w:kern w:val="28"/>
          <w:szCs w:val="22"/>
        </w:rPr>
        <w:t xml:space="preserve"> This will require a license ID that you will need to procure </w:t>
      </w:r>
      <w:r w:rsidR="00614D17">
        <w:rPr>
          <w:rFonts w:ascii="Georgia" w:hAnsi="Georgia"/>
          <w:bCs/>
          <w:i/>
          <w:iCs/>
          <w:color w:val="262626" w:themeColor="text1" w:themeTint="D9"/>
          <w:kern w:val="28"/>
          <w:szCs w:val="22"/>
        </w:rPr>
        <w:t>beforehand</w:t>
      </w:r>
      <w:r>
        <w:rPr>
          <w:rFonts w:ascii="Georgia" w:hAnsi="Georgia"/>
          <w:bCs/>
          <w:i/>
          <w:iCs/>
          <w:color w:val="262626" w:themeColor="text1" w:themeTint="D9"/>
          <w:kern w:val="28"/>
          <w:szCs w:val="22"/>
        </w:rPr>
        <w:t xml:space="preserve"> from Aviatrix Systems. </w:t>
      </w:r>
    </w:p>
    <w:p w14:paraId="36AEDCF3" w14:textId="3F01FC8D" w:rsidR="00AC2293" w:rsidRPr="00C55C13" w:rsidRDefault="00557B6C" w:rsidP="00C55C13">
      <w:pPr>
        <w:spacing w:after="400"/>
        <w:rPr>
          <w:rFonts w:ascii="Georgia" w:hAnsi="Georgia" w:cs="Arial"/>
          <w:color w:val="262626" w:themeColor="text1" w:themeTint="D9"/>
          <w:kern w:val="28"/>
          <w:szCs w:val="22"/>
        </w:rPr>
      </w:pPr>
      <w:r>
        <w:rPr>
          <w:rFonts w:ascii="Georgia" w:hAnsi="Georgia"/>
          <w:bCs/>
          <w:iCs/>
          <w:color w:val="262626" w:themeColor="text1" w:themeTint="D9"/>
          <w:kern w:val="28"/>
          <w:szCs w:val="22"/>
        </w:rPr>
        <w:t>You can</w:t>
      </w:r>
      <w:r w:rsidR="001A7B25" w:rsidRPr="0098466B">
        <w:rPr>
          <w:rFonts w:ascii="Georgia" w:hAnsi="Georgia"/>
          <w:bCs/>
          <w:iCs/>
          <w:color w:val="262626" w:themeColor="text1" w:themeTint="D9"/>
          <w:kern w:val="28"/>
          <w:szCs w:val="22"/>
        </w:rPr>
        <w:t xml:space="preserve"> </w:t>
      </w:r>
      <w:r>
        <w:rPr>
          <w:rFonts w:ascii="Georgia" w:hAnsi="Georgia"/>
          <w:bCs/>
          <w:iCs/>
          <w:color w:val="262626" w:themeColor="text1" w:themeTint="D9"/>
          <w:kern w:val="28"/>
          <w:szCs w:val="22"/>
        </w:rPr>
        <w:t xml:space="preserve">start by </w:t>
      </w:r>
      <w:r w:rsidR="001A7B25" w:rsidRPr="0098466B">
        <w:rPr>
          <w:rFonts w:ascii="Georgia" w:hAnsi="Georgia"/>
          <w:bCs/>
          <w:iCs/>
          <w:color w:val="262626" w:themeColor="text1" w:themeTint="D9"/>
          <w:kern w:val="28"/>
          <w:szCs w:val="22"/>
        </w:rPr>
        <w:t>build</w:t>
      </w:r>
      <w:r>
        <w:rPr>
          <w:rFonts w:ascii="Georgia" w:hAnsi="Georgia"/>
          <w:bCs/>
          <w:iCs/>
          <w:color w:val="262626" w:themeColor="text1" w:themeTint="D9"/>
          <w:kern w:val="28"/>
          <w:szCs w:val="22"/>
        </w:rPr>
        <w:t>ing</w:t>
      </w:r>
      <w:r w:rsidR="001A7B25" w:rsidRPr="0098466B">
        <w:rPr>
          <w:rFonts w:ascii="Georgia" w:hAnsi="Georgia"/>
          <w:bCs/>
          <w:iCs/>
          <w:color w:val="262626" w:themeColor="text1" w:themeTint="D9"/>
          <w:kern w:val="28"/>
          <w:szCs w:val="22"/>
        </w:rPr>
        <w:t xml:space="preserve"> the Global Transit Hub using the 5 Tunnel license included</w:t>
      </w:r>
      <w:r w:rsidR="006B09BE" w:rsidRPr="0098466B">
        <w:rPr>
          <w:rFonts w:ascii="Georgia" w:hAnsi="Georgia"/>
          <w:bCs/>
          <w:iCs/>
          <w:color w:val="262626" w:themeColor="text1" w:themeTint="D9"/>
          <w:kern w:val="28"/>
          <w:szCs w:val="22"/>
        </w:rPr>
        <w:t xml:space="preserve"> AMI, </w:t>
      </w:r>
      <w:r w:rsidR="00AB7331">
        <w:rPr>
          <w:rFonts w:ascii="Georgia" w:hAnsi="Georgia"/>
          <w:bCs/>
          <w:iCs/>
          <w:color w:val="262626" w:themeColor="text1" w:themeTint="D9"/>
          <w:kern w:val="28"/>
          <w:szCs w:val="22"/>
        </w:rPr>
        <w:t xml:space="preserve">a and </w:t>
      </w:r>
      <w:r w:rsidR="006B09BE" w:rsidRPr="0098466B">
        <w:rPr>
          <w:rFonts w:ascii="Georgia" w:hAnsi="Georgia"/>
          <w:bCs/>
          <w:iCs/>
          <w:color w:val="262626" w:themeColor="text1" w:themeTint="D9"/>
          <w:kern w:val="28"/>
          <w:szCs w:val="22"/>
        </w:rPr>
        <w:t>change it</w:t>
      </w:r>
      <w:r w:rsidR="008922F0" w:rsidRPr="0098466B">
        <w:rPr>
          <w:rFonts w:ascii="Georgia" w:hAnsi="Georgia"/>
          <w:bCs/>
          <w:iCs/>
          <w:color w:val="262626" w:themeColor="text1" w:themeTint="D9"/>
          <w:kern w:val="28"/>
          <w:szCs w:val="22"/>
        </w:rPr>
        <w:t xml:space="preserve"> at a later time</w:t>
      </w:r>
      <w:r w:rsidR="00AB7331">
        <w:rPr>
          <w:rFonts w:ascii="Georgia" w:hAnsi="Georgia"/>
          <w:bCs/>
          <w:iCs/>
          <w:color w:val="262626" w:themeColor="text1" w:themeTint="D9"/>
          <w:kern w:val="28"/>
          <w:szCs w:val="22"/>
        </w:rPr>
        <w:t xml:space="preserve"> to the BYOL license</w:t>
      </w:r>
      <w:r w:rsidR="008922F0" w:rsidRPr="0098466B">
        <w:rPr>
          <w:rFonts w:ascii="Georgia" w:hAnsi="Georgia"/>
          <w:bCs/>
          <w:iCs/>
          <w:color w:val="262626" w:themeColor="text1" w:themeTint="D9"/>
          <w:kern w:val="28"/>
          <w:szCs w:val="22"/>
        </w:rPr>
        <w:t xml:space="preserve"> </w:t>
      </w:r>
      <w:r w:rsidR="00463891" w:rsidRPr="0098466B">
        <w:rPr>
          <w:rFonts w:ascii="Georgia" w:hAnsi="Georgia"/>
          <w:bCs/>
          <w:iCs/>
          <w:color w:val="262626" w:themeColor="text1" w:themeTint="D9"/>
          <w:kern w:val="28"/>
          <w:szCs w:val="22"/>
        </w:rPr>
        <w:t xml:space="preserve">by </w:t>
      </w:r>
      <w:r w:rsidR="006B09BE" w:rsidRPr="0098466B">
        <w:rPr>
          <w:rFonts w:ascii="Georgia" w:hAnsi="Georgia"/>
          <w:bCs/>
          <w:iCs/>
          <w:color w:val="262626" w:themeColor="text1" w:themeTint="D9"/>
          <w:kern w:val="28"/>
          <w:szCs w:val="22"/>
        </w:rPr>
        <w:t xml:space="preserve"> following the instructions</w:t>
      </w:r>
      <w:r w:rsidR="005C7629" w:rsidRPr="0098466B">
        <w:rPr>
          <w:rFonts w:ascii="Georgia" w:hAnsi="Georgia"/>
          <w:bCs/>
          <w:iCs/>
          <w:color w:val="262626" w:themeColor="text1" w:themeTint="D9"/>
          <w:kern w:val="28"/>
          <w:szCs w:val="22"/>
        </w:rPr>
        <w:t xml:space="preserve"> in this link: </w:t>
      </w:r>
      <w:hyperlink r:id="rId26" w:history="1">
        <w:r w:rsidR="008922F0" w:rsidRPr="0098466B">
          <w:rPr>
            <w:rStyle w:val="Hyperlink"/>
            <w:rFonts w:ascii="Georgia" w:hAnsi="Georgia"/>
            <w:bCs/>
            <w:iCs/>
            <w:kern w:val="28"/>
            <w:szCs w:val="22"/>
          </w:rPr>
          <w:t>Migrate from 5 Tunnel License Included to BYOL</w:t>
        </w:r>
      </w:hyperlink>
      <w:r w:rsidR="00F66D73">
        <w:rPr>
          <w:rStyle w:val="Hyperlink"/>
          <w:rFonts w:ascii="Georgia" w:hAnsi="Georgia"/>
          <w:bCs/>
          <w:iCs/>
          <w:kern w:val="28"/>
          <w:szCs w:val="22"/>
        </w:rPr>
        <w:t>.</w:t>
      </w:r>
      <w:bookmarkStart w:id="11" w:name="_Toc504647539"/>
    </w:p>
    <w:p w14:paraId="774D8A1D" w14:textId="3747CE55" w:rsidR="00915619" w:rsidRPr="00623391" w:rsidRDefault="00064487" w:rsidP="00AC2293">
      <w:pPr>
        <w:pStyle w:val="Heading3"/>
        <w:spacing w:after="100"/>
        <w:rPr>
          <w:rFonts w:ascii="Helvetica Neue" w:hAnsi="Helvetica Neue"/>
          <w:bCs w:val="0"/>
        </w:rPr>
      </w:pPr>
      <w:r w:rsidRPr="00623391">
        <w:rPr>
          <w:rFonts w:ascii="Helvetica Neue" w:hAnsi="Helvetica Neue"/>
          <w:bCs w:val="0"/>
        </w:rPr>
        <w:t>Technical Requirements</w:t>
      </w:r>
      <w:bookmarkEnd w:id="11"/>
    </w:p>
    <w:p w14:paraId="3E43A3E8" w14:textId="069D5BF1" w:rsidR="00463891" w:rsidRDefault="00C4708D" w:rsidP="002643EE">
      <w:pPr>
        <w:spacing w:after="400"/>
        <w:rPr>
          <w:rFonts w:ascii="Georgia" w:hAnsi="Georgia"/>
          <w:bCs/>
          <w:iCs/>
          <w:color w:val="262626" w:themeColor="text1" w:themeTint="D9"/>
          <w:kern w:val="28"/>
          <w:szCs w:val="22"/>
        </w:rPr>
      </w:pPr>
      <w:r w:rsidRPr="0098466B">
        <w:rPr>
          <w:rFonts w:ascii="Georgia" w:hAnsi="Georgia"/>
          <w:bCs/>
          <w:iCs/>
          <w:color w:val="262626" w:themeColor="text1" w:themeTint="D9"/>
          <w:kern w:val="28"/>
          <w:szCs w:val="22"/>
        </w:rPr>
        <w:t>To start</w:t>
      </w:r>
      <w:r w:rsidR="002F0875" w:rsidRPr="0098466B">
        <w:rPr>
          <w:rFonts w:ascii="Georgia" w:hAnsi="Georgia"/>
          <w:bCs/>
          <w:iCs/>
          <w:color w:val="262626" w:themeColor="text1" w:themeTint="D9"/>
          <w:kern w:val="28"/>
          <w:szCs w:val="22"/>
        </w:rPr>
        <w:t>,</w:t>
      </w:r>
      <w:r w:rsidRPr="0098466B">
        <w:rPr>
          <w:rFonts w:ascii="Georgia" w:hAnsi="Georgia"/>
          <w:bCs/>
          <w:iCs/>
          <w:color w:val="262626" w:themeColor="text1" w:themeTint="D9"/>
          <w:kern w:val="28"/>
          <w:szCs w:val="22"/>
        </w:rPr>
        <w:t xml:space="preserve"> an AWS account is required. Th</w:t>
      </w:r>
      <w:r w:rsidR="00FD1619" w:rsidRPr="0098466B">
        <w:rPr>
          <w:rFonts w:ascii="Georgia" w:hAnsi="Georgia"/>
          <w:bCs/>
          <w:iCs/>
          <w:color w:val="262626" w:themeColor="text1" w:themeTint="D9"/>
          <w:kern w:val="28"/>
          <w:szCs w:val="22"/>
        </w:rPr>
        <w:t xml:space="preserve">e Aviatrix Global Transit VPC </w:t>
      </w:r>
      <w:r w:rsidR="00685BC1">
        <w:rPr>
          <w:rFonts w:ascii="Georgia" w:hAnsi="Georgia"/>
          <w:bCs/>
          <w:iCs/>
          <w:color w:val="262626" w:themeColor="text1" w:themeTint="D9"/>
          <w:kern w:val="28"/>
          <w:szCs w:val="22"/>
        </w:rPr>
        <w:t>Quick Start</w:t>
      </w:r>
      <w:r w:rsidR="00FD1619" w:rsidRPr="0098466B">
        <w:rPr>
          <w:rFonts w:ascii="Georgia" w:hAnsi="Georgia"/>
          <w:bCs/>
          <w:iCs/>
          <w:color w:val="262626" w:themeColor="text1" w:themeTint="D9"/>
          <w:kern w:val="28"/>
          <w:szCs w:val="22"/>
        </w:rPr>
        <w:t xml:space="preserve"> </w:t>
      </w:r>
      <w:r w:rsidR="008D5449" w:rsidRPr="0098466B">
        <w:rPr>
          <w:rFonts w:ascii="Georgia" w:hAnsi="Georgia"/>
          <w:bCs/>
          <w:iCs/>
          <w:color w:val="262626" w:themeColor="text1" w:themeTint="D9"/>
          <w:kern w:val="28"/>
          <w:szCs w:val="22"/>
        </w:rPr>
        <w:t xml:space="preserve">can </w:t>
      </w:r>
      <w:r w:rsidR="00FD1619" w:rsidRPr="0098466B">
        <w:rPr>
          <w:rFonts w:ascii="Georgia" w:hAnsi="Georgia"/>
          <w:bCs/>
          <w:iCs/>
          <w:color w:val="262626" w:themeColor="text1" w:themeTint="D9"/>
          <w:kern w:val="28"/>
          <w:szCs w:val="22"/>
        </w:rPr>
        <w:t>connect to</w:t>
      </w:r>
      <w:r w:rsidRPr="0098466B">
        <w:rPr>
          <w:rFonts w:ascii="Georgia" w:hAnsi="Georgia"/>
          <w:bCs/>
          <w:iCs/>
          <w:color w:val="262626" w:themeColor="text1" w:themeTint="D9"/>
          <w:kern w:val="28"/>
          <w:szCs w:val="22"/>
        </w:rPr>
        <w:t xml:space="preserve"> </w:t>
      </w:r>
      <w:r w:rsidR="00FC04EB" w:rsidRPr="0098466B">
        <w:rPr>
          <w:rFonts w:ascii="Georgia" w:hAnsi="Georgia"/>
          <w:bCs/>
          <w:iCs/>
          <w:color w:val="262626" w:themeColor="text1" w:themeTint="D9"/>
          <w:kern w:val="28"/>
          <w:szCs w:val="22"/>
        </w:rPr>
        <w:t xml:space="preserve">spoke </w:t>
      </w:r>
      <w:r w:rsidR="001D47AE" w:rsidRPr="0098466B">
        <w:rPr>
          <w:rFonts w:ascii="Georgia" w:hAnsi="Georgia"/>
          <w:bCs/>
          <w:iCs/>
          <w:color w:val="262626" w:themeColor="text1" w:themeTint="D9"/>
          <w:kern w:val="28"/>
          <w:szCs w:val="22"/>
        </w:rPr>
        <w:t>VPC</w:t>
      </w:r>
      <w:r w:rsidR="001D47AE">
        <w:rPr>
          <w:rFonts w:ascii="Georgia" w:hAnsi="Georgia"/>
          <w:bCs/>
          <w:iCs/>
          <w:color w:val="262626" w:themeColor="text1" w:themeTint="D9"/>
          <w:kern w:val="28"/>
          <w:szCs w:val="22"/>
        </w:rPr>
        <w:t>s</w:t>
      </w:r>
      <w:r w:rsidR="00FD1619" w:rsidRPr="0098466B">
        <w:rPr>
          <w:rFonts w:ascii="Georgia" w:hAnsi="Georgia"/>
          <w:bCs/>
          <w:iCs/>
          <w:color w:val="262626" w:themeColor="text1" w:themeTint="D9"/>
          <w:kern w:val="28"/>
          <w:szCs w:val="22"/>
        </w:rPr>
        <w:t xml:space="preserve"> </w:t>
      </w:r>
      <w:r w:rsidR="00FC04EB" w:rsidRPr="0098466B">
        <w:rPr>
          <w:rFonts w:ascii="Georgia" w:hAnsi="Georgia"/>
          <w:bCs/>
          <w:iCs/>
          <w:color w:val="262626" w:themeColor="text1" w:themeTint="D9"/>
          <w:kern w:val="28"/>
          <w:szCs w:val="22"/>
        </w:rPr>
        <w:t xml:space="preserve">across </w:t>
      </w:r>
      <w:r w:rsidR="008D5449" w:rsidRPr="0098466B">
        <w:rPr>
          <w:rFonts w:ascii="Georgia" w:hAnsi="Georgia"/>
          <w:bCs/>
          <w:iCs/>
          <w:color w:val="262626" w:themeColor="text1" w:themeTint="D9"/>
          <w:kern w:val="28"/>
          <w:szCs w:val="22"/>
        </w:rPr>
        <w:t xml:space="preserve">one </w:t>
      </w:r>
      <w:r w:rsidR="00557B6C">
        <w:rPr>
          <w:rFonts w:ascii="Georgia" w:hAnsi="Georgia"/>
          <w:bCs/>
          <w:iCs/>
          <w:color w:val="262626" w:themeColor="text1" w:themeTint="D9"/>
          <w:kern w:val="28"/>
          <w:szCs w:val="22"/>
        </w:rPr>
        <w:t>or</w:t>
      </w:r>
      <w:r w:rsidR="00F56845" w:rsidRPr="0098466B">
        <w:rPr>
          <w:rFonts w:ascii="Georgia" w:hAnsi="Georgia"/>
          <w:bCs/>
          <w:iCs/>
          <w:color w:val="262626" w:themeColor="text1" w:themeTint="D9"/>
          <w:kern w:val="28"/>
          <w:szCs w:val="22"/>
        </w:rPr>
        <w:t xml:space="preserve"> </w:t>
      </w:r>
      <w:r w:rsidR="008D5449" w:rsidRPr="0098466B">
        <w:rPr>
          <w:rFonts w:ascii="Georgia" w:hAnsi="Georgia"/>
          <w:bCs/>
          <w:iCs/>
          <w:color w:val="262626" w:themeColor="text1" w:themeTint="D9"/>
          <w:kern w:val="28"/>
          <w:szCs w:val="22"/>
        </w:rPr>
        <w:t xml:space="preserve">two </w:t>
      </w:r>
      <w:r w:rsidR="00FD1619" w:rsidRPr="0098466B">
        <w:rPr>
          <w:rFonts w:ascii="Georgia" w:hAnsi="Georgia"/>
          <w:bCs/>
          <w:iCs/>
          <w:color w:val="262626" w:themeColor="text1" w:themeTint="D9"/>
          <w:kern w:val="28"/>
          <w:szCs w:val="22"/>
        </w:rPr>
        <w:t xml:space="preserve">AWS </w:t>
      </w:r>
      <w:r w:rsidRPr="0098466B">
        <w:rPr>
          <w:rFonts w:ascii="Georgia" w:hAnsi="Georgia"/>
          <w:bCs/>
          <w:iCs/>
          <w:color w:val="262626" w:themeColor="text1" w:themeTint="D9"/>
          <w:kern w:val="28"/>
          <w:szCs w:val="22"/>
        </w:rPr>
        <w:t>accounts.</w:t>
      </w:r>
      <w:r w:rsidR="008D5449" w:rsidRPr="0098466B">
        <w:rPr>
          <w:rFonts w:ascii="Georgia" w:hAnsi="Georgia"/>
          <w:bCs/>
          <w:iCs/>
          <w:color w:val="262626" w:themeColor="text1" w:themeTint="D9"/>
          <w:kern w:val="28"/>
          <w:szCs w:val="22"/>
        </w:rPr>
        <w:t xml:space="preserve"> Do not use this </w:t>
      </w:r>
      <w:r w:rsidR="00685BC1">
        <w:rPr>
          <w:rFonts w:ascii="Georgia" w:hAnsi="Georgia"/>
          <w:bCs/>
          <w:iCs/>
          <w:color w:val="262626" w:themeColor="text1" w:themeTint="D9"/>
          <w:kern w:val="28"/>
          <w:szCs w:val="22"/>
        </w:rPr>
        <w:t>Quick Start</w:t>
      </w:r>
      <w:r w:rsidR="008D5449" w:rsidRPr="0098466B">
        <w:rPr>
          <w:rFonts w:ascii="Georgia" w:hAnsi="Georgia"/>
          <w:bCs/>
          <w:iCs/>
          <w:color w:val="262626" w:themeColor="text1" w:themeTint="D9"/>
          <w:kern w:val="28"/>
          <w:szCs w:val="22"/>
        </w:rPr>
        <w:t xml:space="preserve"> to build </w:t>
      </w:r>
      <w:r w:rsidR="00F56845" w:rsidRPr="0098466B">
        <w:rPr>
          <w:rFonts w:ascii="Georgia" w:hAnsi="Georgia"/>
          <w:bCs/>
          <w:iCs/>
          <w:color w:val="262626" w:themeColor="text1" w:themeTint="D9"/>
          <w:kern w:val="28"/>
          <w:szCs w:val="22"/>
        </w:rPr>
        <w:t>a</w:t>
      </w:r>
      <w:r w:rsidR="008D5449" w:rsidRPr="0098466B">
        <w:rPr>
          <w:rFonts w:ascii="Georgia" w:hAnsi="Georgia"/>
          <w:bCs/>
          <w:iCs/>
          <w:color w:val="262626" w:themeColor="text1" w:themeTint="D9"/>
          <w:kern w:val="28"/>
          <w:szCs w:val="22"/>
        </w:rPr>
        <w:t xml:space="preserve"> transit VPC across more than 2 accounts.</w:t>
      </w:r>
    </w:p>
    <w:p w14:paraId="2E1BE092" w14:textId="03B12B04" w:rsidR="00F70369" w:rsidRPr="00F809E4" w:rsidRDefault="005E4E2E" w:rsidP="00F809E4">
      <w:pPr>
        <w:spacing w:after="400"/>
        <w:rPr>
          <w:rFonts w:ascii="Georgia" w:hAnsi="Georgia"/>
          <w:bCs/>
          <w:i/>
          <w:iCs/>
          <w:color w:val="262626" w:themeColor="text1" w:themeTint="D9"/>
          <w:kern w:val="28"/>
          <w:szCs w:val="22"/>
        </w:rPr>
      </w:pPr>
      <w:r w:rsidRPr="0098466B">
        <w:rPr>
          <w:rFonts w:ascii="Georgia" w:hAnsi="Georgia"/>
          <w:bCs/>
          <w:iCs/>
          <w:color w:val="262626" w:themeColor="text1" w:themeTint="D9"/>
          <w:kern w:val="28"/>
          <w:szCs w:val="22"/>
        </w:rPr>
        <w:t>The solution also allows you to connect your spoke VPCs in</w:t>
      </w:r>
      <w:r w:rsidRPr="0098466B">
        <w:rPr>
          <w:rFonts w:ascii="Georgia" w:hAnsi="Georgia"/>
          <w:bCs/>
          <w:i/>
          <w:iCs/>
          <w:color w:val="262626" w:themeColor="text1" w:themeTint="D9"/>
          <w:kern w:val="28"/>
          <w:szCs w:val="22"/>
        </w:rPr>
        <w:t xml:space="preserve"> the different regions </w:t>
      </w:r>
      <w:r>
        <w:rPr>
          <w:rFonts w:ascii="Georgia" w:hAnsi="Georgia"/>
          <w:bCs/>
          <w:i/>
          <w:iCs/>
          <w:color w:val="262626" w:themeColor="text1" w:themeTint="D9"/>
          <w:kern w:val="28"/>
          <w:szCs w:val="22"/>
        </w:rPr>
        <w:t>by</w:t>
      </w:r>
      <w:r w:rsidRPr="0098466B">
        <w:rPr>
          <w:rFonts w:ascii="Georgia" w:hAnsi="Georgia"/>
          <w:bCs/>
          <w:i/>
          <w:iCs/>
          <w:color w:val="262626" w:themeColor="text1" w:themeTint="D9"/>
          <w:kern w:val="28"/>
          <w:szCs w:val="22"/>
        </w:rPr>
        <w:t xml:space="preserve"> tag</w:t>
      </w:r>
      <w:r>
        <w:rPr>
          <w:rFonts w:ascii="Georgia" w:hAnsi="Georgia"/>
          <w:bCs/>
          <w:i/>
          <w:iCs/>
          <w:color w:val="262626" w:themeColor="text1" w:themeTint="D9"/>
          <w:kern w:val="28"/>
          <w:szCs w:val="22"/>
        </w:rPr>
        <w:t>ging</w:t>
      </w:r>
      <w:r w:rsidRPr="0098466B">
        <w:rPr>
          <w:rFonts w:ascii="Georgia" w:hAnsi="Georgia"/>
          <w:bCs/>
          <w:i/>
          <w:iCs/>
          <w:color w:val="262626" w:themeColor="text1" w:themeTint="D9"/>
          <w:kern w:val="28"/>
          <w:szCs w:val="22"/>
        </w:rPr>
        <w:t xml:space="preserve"> those</w:t>
      </w:r>
      <w:r>
        <w:rPr>
          <w:rFonts w:ascii="Georgia" w:hAnsi="Georgia"/>
          <w:bCs/>
          <w:i/>
          <w:iCs/>
          <w:color w:val="262626" w:themeColor="text1" w:themeTint="D9"/>
          <w:kern w:val="28"/>
          <w:szCs w:val="22"/>
        </w:rPr>
        <w:t xml:space="preserve"> VPCs</w:t>
      </w:r>
      <w:r w:rsidRPr="0098466B">
        <w:rPr>
          <w:rFonts w:ascii="Georgia" w:hAnsi="Georgia"/>
          <w:bCs/>
          <w:i/>
          <w:iCs/>
          <w:color w:val="262626" w:themeColor="text1" w:themeTint="D9"/>
          <w:kern w:val="28"/>
          <w:szCs w:val="22"/>
        </w:rPr>
        <w:t xml:space="preserve"> as instructed in the deployment steps.</w:t>
      </w:r>
      <w:bookmarkStart w:id="12" w:name="_Toc504647540"/>
    </w:p>
    <w:p w14:paraId="7815AB19" w14:textId="57405C15" w:rsidR="008128A9" w:rsidRPr="007E3B5F" w:rsidRDefault="00C30A27" w:rsidP="008128A9">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Pr>
          <w:b/>
        </w:rPr>
        <w:t>Note</w:t>
      </w:r>
      <w:r w:rsidR="008128A9">
        <w:t xml:space="preserve">: </w:t>
      </w:r>
      <w:r w:rsidRPr="0098466B">
        <w:rPr>
          <w:bCs/>
          <w:iCs/>
          <w:color w:val="262626" w:themeColor="text1" w:themeTint="D9"/>
          <w:szCs w:val="22"/>
        </w:rPr>
        <w:t>If you need to connect spoke</w:t>
      </w:r>
      <w:r>
        <w:rPr>
          <w:bCs/>
          <w:iCs/>
          <w:color w:val="262626" w:themeColor="text1" w:themeTint="D9"/>
          <w:szCs w:val="22"/>
        </w:rPr>
        <w:t xml:space="preserve"> VPCs across more than two</w:t>
      </w:r>
      <w:r w:rsidRPr="0098466B">
        <w:rPr>
          <w:bCs/>
          <w:iCs/>
          <w:color w:val="262626" w:themeColor="text1" w:themeTint="D9"/>
          <w:szCs w:val="22"/>
        </w:rPr>
        <w:t xml:space="preserve"> accounts</w:t>
      </w:r>
      <w:r>
        <w:rPr>
          <w:bCs/>
          <w:iCs/>
          <w:color w:val="262626" w:themeColor="text1" w:themeTint="D9"/>
          <w:szCs w:val="22"/>
        </w:rPr>
        <w:t xml:space="preserve"> and regions</w:t>
      </w:r>
      <w:r w:rsidRPr="0098466B">
        <w:rPr>
          <w:bCs/>
          <w:iCs/>
          <w:color w:val="262626" w:themeColor="text1" w:themeTint="D9"/>
          <w:szCs w:val="22"/>
        </w:rPr>
        <w:t>, use the Aviatrix Cloud Controller to setup</w:t>
      </w:r>
      <w:r>
        <w:rPr>
          <w:bCs/>
          <w:iCs/>
          <w:color w:val="262626" w:themeColor="text1" w:themeTint="D9"/>
          <w:szCs w:val="22"/>
        </w:rPr>
        <w:t xml:space="preserve"> multiple accounts and then use </w:t>
      </w:r>
      <w:r w:rsidRPr="0098466B">
        <w:rPr>
          <w:bCs/>
          <w:iCs/>
          <w:color w:val="262626" w:themeColor="text1" w:themeTint="D9"/>
          <w:szCs w:val="22"/>
        </w:rPr>
        <w:t xml:space="preserve">the Transit Peering configuration option available through the </w:t>
      </w:r>
      <w:r>
        <w:rPr>
          <w:bCs/>
          <w:iCs/>
          <w:color w:val="262626" w:themeColor="text1" w:themeTint="D9"/>
          <w:szCs w:val="22"/>
        </w:rPr>
        <w:t xml:space="preserve">Aviatrix Cloud </w:t>
      </w:r>
      <w:r w:rsidRPr="0098466B">
        <w:rPr>
          <w:bCs/>
          <w:iCs/>
          <w:color w:val="262626" w:themeColor="text1" w:themeTint="D9"/>
          <w:szCs w:val="22"/>
        </w:rPr>
        <w:t>Controller.</w:t>
      </w:r>
    </w:p>
    <w:p w14:paraId="29713BF3" w14:textId="77777777" w:rsidR="008128A9" w:rsidRDefault="008128A9" w:rsidP="00915619">
      <w:pPr>
        <w:pStyle w:val="Heading3"/>
        <w:spacing w:after="100"/>
        <w:rPr>
          <w:rFonts w:ascii="Helvetica Neue" w:hAnsi="Helvetica Neue"/>
          <w:bCs w:val="0"/>
        </w:rPr>
      </w:pPr>
    </w:p>
    <w:p w14:paraId="60058E72" w14:textId="57B11421" w:rsidR="00915619" w:rsidRPr="00623391" w:rsidRDefault="00915619" w:rsidP="00915619">
      <w:pPr>
        <w:pStyle w:val="Heading3"/>
        <w:spacing w:after="100"/>
        <w:rPr>
          <w:rFonts w:ascii="Helvetica Neue" w:hAnsi="Helvetica Neue"/>
          <w:bCs w:val="0"/>
        </w:rPr>
      </w:pPr>
      <w:r w:rsidRPr="00623391">
        <w:rPr>
          <w:rFonts w:ascii="Helvetica Neue" w:hAnsi="Helvetica Neue"/>
          <w:bCs w:val="0"/>
        </w:rPr>
        <w:t>IAM Requirements</w:t>
      </w:r>
      <w:bookmarkEnd w:id="12"/>
    </w:p>
    <w:p w14:paraId="6F09BDB9" w14:textId="31A262F2" w:rsidR="00915619" w:rsidRPr="00915619" w:rsidRDefault="00915619" w:rsidP="00915619">
      <w:pPr>
        <w:spacing w:after="400"/>
        <w:rPr>
          <w:rFonts w:ascii="Georgia" w:hAnsi="Georgia"/>
          <w:bCs/>
          <w:iCs/>
          <w:color w:val="262626" w:themeColor="text1" w:themeTint="D9"/>
          <w:kern w:val="28"/>
          <w:szCs w:val="22"/>
        </w:rPr>
      </w:pPr>
      <w:r w:rsidRPr="00915619">
        <w:rPr>
          <w:rFonts w:ascii="Georgia" w:hAnsi="Georgia"/>
          <w:bCs/>
          <w:iCs/>
          <w:color w:val="262626" w:themeColor="text1" w:themeTint="D9"/>
          <w:kern w:val="28"/>
          <w:szCs w:val="22"/>
        </w:rPr>
        <w:t xml:space="preserve">Aviatrix Global Transit VPC Quick Start will require the following IAM roles to </w:t>
      </w:r>
      <w:r w:rsidR="005E4E2E">
        <w:rPr>
          <w:rFonts w:ascii="Georgia" w:hAnsi="Georgia"/>
          <w:bCs/>
          <w:iCs/>
          <w:color w:val="262626" w:themeColor="text1" w:themeTint="D9"/>
          <w:kern w:val="28"/>
          <w:szCs w:val="22"/>
        </w:rPr>
        <w:t xml:space="preserve">be </w:t>
      </w:r>
      <w:r w:rsidR="005E4E2E" w:rsidRPr="00915619">
        <w:rPr>
          <w:rFonts w:ascii="Georgia" w:hAnsi="Georgia"/>
          <w:bCs/>
          <w:iCs/>
          <w:color w:val="262626" w:themeColor="text1" w:themeTint="D9"/>
          <w:kern w:val="28"/>
          <w:szCs w:val="22"/>
        </w:rPr>
        <w:t>create</w:t>
      </w:r>
      <w:r w:rsidR="005E4E2E">
        <w:rPr>
          <w:rFonts w:ascii="Georgia" w:hAnsi="Georgia"/>
          <w:bCs/>
          <w:iCs/>
          <w:color w:val="262626" w:themeColor="text1" w:themeTint="D9"/>
          <w:kern w:val="28"/>
          <w:szCs w:val="22"/>
        </w:rPr>
        <w:t>d</w:t>
      </w:r>
      <w:r w:rsidRPr="00915619">
        <w:rPr>
          <w:rFonts w:ascii="Georgia" w:hAnsi="Georgia"/>
          <w:bCs/>
          <w:iCs/>
          <w:color w:val="262626" w:themeColor="text1" w:themeTint="D9"/>
          <w:kern w:val="28"/>
          <w:szCs w:val="22"/>
        </w:rPr>
        <w:t xml:space="preserve"> in the AWS Account prior to launching this Quick Start. </w:t>
      </w:r>
    </w:p>
    <w:p w14:paraId="497401DE" w14:textId="77777777" w:rsidR="00915619" w:rsidRPr="008F25FB" w:rsidRDefault="00915619" w:rsidP="00F308CE">
      <w:pPr>
        <w:pStyle w:val="Body"/>
        <w:numPr>
          <w:ilvl w:val="0"/>
          <w:numId w:val="18"/>
        </w:numPr>
        <w:spacing w:after="400"/>
        <w:rPr>
          <w:color w:val="auto"/>
        </w:rPr>
      </w:pPr>
      <w:r w:rsidRPr="008F25FB">
        <w:rPr>
          <w:color w:val="auto"/>
        </w:rPr>
        <w:t xml:space="preserve">One Aviatrix Role for EC2 (named aviatrix-role-ec2) with corresponding role policy (named aviatrix-assume-role-policy). Click </w:t>
      </w:r>
      <w:hyperlink r:id="rId27" w:history="1">
        <w:r w:rsidRPr="00C422F8">
          <w:rPr>
            <w:rStyle w:val="Hyperlink"/>
          </w:rPr>
          <w:t>here</w:t>
        </w:r>
      </w:hyperlink>
      <w:r w:rsidRPr="008F25FB">
        <w:rPr>
          <w:color w:val="auto"/>
        </w:rPr>
        <w:t xml:space="preserve"> for this policy</w:t>
      </w:r>
      <w:r>
        <w:rPr>
          <w:color w:val="auto"/>
        </w:rPr>
        <w:t>’s</w:t>
      </w:r>
      <w:r w:rsidRPr="008F25FB">
        <w:rPr>
          <w:color w:val="auto"/>
        </w:rPr>
        <w:t xml:space="preserve"> details</w:t>
      </w:r>
      <w:r>
        <w:rPr>
          <w:color w:val="auto"/>
        </w:rPr>
        <w:t>.</w:t>
      </w:r>
    </w:p>
    <w:p w14:paraId="027875DF" w14:textId="217A8779" w:rsidR="00915619" w:rsidRPr="00552618" w:rsidRDefault="00915619" w:rsidP="00F308CE">
      <w:pPr>
        <w:pStyle w:val="Body"/>
        <w:numPr>
          <w:ilvl w:val="0"/>
          <w:numId w:val="18"/>
        </w:numPr>
        <w:spacing w:after="400"/>
        <w:rPr>
          <w:color w:val="auto"/>
        </w:rPr>
      </w:pPr>
      <w:r w:rsidRPr="008F25FB">
        <w:rPr>
          <w:color w:val="auto"/>
        </w:rPr>
        <w:t xml:space="preserve">One Aviatrix Role for Apps (named aviatrix-role-app) with corresponding role policy (named aviatrix-app-policy) Click </w:t>
      </w:r>
      <w:hyperlink r:id="rId28" w:history="1">
        <w:r w:rsidRPr="005E4E2E">
          <w:rPr>
            <w:rStyle w:val="Hyperlink"/>
          </w:rPr>
          <w:t>here</w:t>
        </w:r>
      </w:hyperlink>
      <w:r w:rsidRPr="008F25FB">
        <w:rPr>
          <w:color w:val="auto"/>
        </w:rPr>
        <w:t xml:space="preserve"> for this policy</w:t>
      </w:r>
      <w:r>
        <w:rPr>
          <w:color w:val="auto"/>
        </w:rPr>
        <w:t>’s</w:t>
      </w:r>
      <w:r w:rsidRPr="008F25FB">
        <w:rPr>
          <w:color w:val="auto"/>
        </w:rPr>
        <w:t xml:space="preserve"> details</w:t>
      </w:r>
      <w:r w:rsidR="00D63055">
        <w:rPr>
          <w:color w:val="auto"/>
        </w:rPr>
        <w:t>.</w:t>
      </w:r>
    </w:p>
    <w:p w14:paraId="7EF8B4D7" w14:textId="29EF70B3" w:rsidR="00AF0DB7" w:rsidRPr="00AF0DB7" w:rsidRDefault="005E4E2E" w:rsidP="00AF0DB7">
      <w:pPr>
        <w:spacing w:after="400"/>
        <w:rPr>
          <w:rFonts w:ascii="Georgia" w:hAnsi="Georgia"/>
          <w:bCs/>
          <w:iCs/>
          <w:color w:val="262626" w:themeColor="text1" w:themeTint="D9"/>
          <w:kern w:val="28"/>
          <w:szCs w:val="22"/>
        </w:rPr>
      </w:pPr>
      <w:r>
        <w:rPr>
          <w:rFonts w:ascii="Georgia" w:hAnsi="Georgia"/>
          <w:bCs/>
          <w:iCs/>
          <w:color w:val="262626" w:themeColor="text1" w:themeTint="D9"/>
          <w:kern w:val="28"/>
          <w:szCs w:val="22"/>
        </w:rPr>
        <w:t xml:space="preserve">These IAM roles can be configured using the Aviatrix IAM Role Cloud Formation Template. See Deployment Steps Section – Step 3. </w:t>
      </w:r>
      <w:bookmarkStart w:id="13" w:name="_Automated_Deployment"/>
      <w:bookmarkStart w:id="14" w:name="_Deployment_Options"/>
      <w:bookmarkStart w:id="15" w:name="_Toc462612194"/>
      <w:bookmarkStart w:id="16" w:name="_Toc470792037"/>
      <w:bookmarkStart w:id="17" w:name="_Toc504647541"/>
      <w:bookmarkEnd w:id="13"/>
      <w:bookmarkEnd w:id="14"/>
    </w:p>
    <w:p w14:paraId="3C1692D9" w14:textId="00A2D664" w:rsidR="0044694D" w:rsidRPr="00380D14" w:rsidRDefault="0044694D" w:rsidP="0044694D">
      <w:pPr>
        <w:pStyle w:val="Heading2"/>
        <w:rPr>
          <w:rFonts w:ascii="Helvetica Neue" w:hAnsi="Helvetica Neue"/>
          <w:bCs w:val="0"/>
          <w:color w:val="FFC000"/>
        </w:rPr>
      </w:pPr>
      <w:r w:rsidRPr="00380D14">
        <w:rPr>
          <w:rFonts w:ascii="Helvetica Neue" w:hAnsi="Helvetica Neue"/>
          <w:bCs w:val="0"/>
          <w:color w:val="FFC000"/>
        </w:rPr>
        <w:lastRenderedPageBreak/>
        <w:t xml:space="preserve">Deployment </w:t>
      </w:r>
      <w:bookmarkEnd w:id="15"/>
      <w:r w:rsidRPr="00380D14">
        <w:rPr>
          <w:rFonts w:ascii="Helvetica Neue" w:hAnsi="Helvetica Neue"/>
          <w:bCs w:val="0"/>
          <w:color w:val="FFC000"/>
        </w:rPr>
        <w:t>Options</w:t>
      </w:r>
      <w:bookmarkEnd w:id="16"/>
      <w:bookmarkEnd w:id="17"/>
    </w:p>
    <w:p w14:paraId="490C575D" w14:textId="77777777" w:rsidR="0044694D" w:rsidRPr="007E64F1" w:rsidRDefault="0044694D" w:rsidP="0044694D">
      <w:pPr>
        <w:spacing w:after="140"/>
        <w:rPr>
          <w:rFonts w:ascii="Georgia" w:hAnsi="Georgia"/>
        </w:rPr>
      </w:pPr>
      <w:r w:rsidRPr="007E64F1">
        <w:rPr>
          <w:rFonts w:ascii="Georgia" w:hAnsi="Georgia"/>
        </w:rPr>
        <w:t>This Quick Start provides two deployment options:</w:t>
      </w:r>
    </w:p>
    <w:p w14:paraId="79807508" w14:textId="6116DDCE" w:rsidR="0044694D" w:rsidRPr="004731C7" w:rsidRDefault="00157CEE" w:rsidP="0044694D">
      <w:pPr>
        <w:pStyle w:val="ListBullet"/>
        <w:spacing w:after="160" w:line="320" w:lineRule="exact"/>
        <w:ind w:left="648"/>
        <w:rPr>
          <w:color w:val="auto"/>
        </w:rPr>
      </w:pPr>
      <w:r w:rsidRPr="00C4708D">
        <w:rPr>
          <w:b/>
          <w:bCs/>
        </w:rPr>
        <w:t>Deploy</w:t>
      </w:r>
      <w:r w:rsidR="0044694D" w:rsidRPr="00C4708D">
        <w:rPr>
          <w:b/>
          <w:bCs/>
        </w:rPr>
        <w:t xml:space="preserve"> </w:t>
      </w:r>
      <w:r w:rsidR="00BF2BEB" w:rsidRPr="004731C7">
        <w:rPr>
          <w:color w:val="auto"/>
        </w:rPr>
        <w:t>Aviatrix</w:t>
      </w:r>
      <w:r w:rsidR="0044694D" w:rsidRPr="004731C7">
        <w:rPr>
          <w:b/>
          <w:bCs/>
          <w:color w:val="auto"/>
        </w:rPr>
        <w:t xml:space="preserve"> into a new VPC</w:t>
      </w:r>
      <w:r w:rsidR="00C738D5" w:rsidRPr="004731C7">
        <w:rPr>
          <w:b/>
          <w:bCs/>
          <w:color w:val="auto"/>
        </w:rPr>
        <w:t xml:space="preserve">. </w:t>
      </w:r>
      <w:r w:rsidR="0044694D" w:rsidRPr="004731C7">
        <w:rPr>
          <w:color w:val="auto"/>
        </w:rPr>
        <w:t xml:space="preserve"> </w:t>
      </w:r>
      <w:r w:rsidRPr="004731C7">
        <w:rPr>
          <w:color w:val="auto"/>
        </w:rPr>
        <w:t>This option</w:t>
      </w:r>
      <w:r w:rsidR="0044694D" w:rsidRPr="004731C7">
        <w:rPr>
          <w:color w:val="auto"/>
        </w:rPr>
        <w:t xml:space="preserve"> builds a new AWS environment consisting of the</w:t>
      </w:r>
      <w:r w:rsidR="002F0875" w:rsidRPr="004731C7">
        <w:rPr>
          <w:color w:val="auto"/>
        </w:rPr>
        <w:t xml:space="preserve"> Global Transit</w:t>
      </w:r>
      <w:r w:rsidR="0044694D" w:rsidRPr="004731C7">
        <w:rPr>
          <w:color w:val="auto"/>
        </w:rPr>
        <w:t xml:space="preserve"> VPC, subnets,</w:t>
      </w:r>
      <w:r w:rsidR="00C4708D" w:rsidRPr="004731C7">
        <w:rPr>
          <w:color w:val="auto"/>
        </w:rPr>
        <w:t xml:space="preserve"> Internet </w:t>
      </w:r>
      <w:r w:rsidR="00130B1A" w:rsidRPr="004731C7">
        <w:rPr>
          <w:color w:val="auto"/>
        </w:rPr>
        <w:t>G</w:t>
      </w:r>
      <w:r w:rsidR="00C4708D" w:rsidRPr="004731C7">
        <w:rPr>
          <w:color w:val="auto"/>
        </w:rPr>
        <w:t>ateway</w:t>
      </w:r>
      <w:r w:rsidR="0044694D" w:rsidRPr="004731C7">
        <w:rPr>
          <w:color w:val="auto"/>
        </w:rPr>
        <w:t>,</w:t>
      </w:r>
      <w:r w:rsidR="00C4708D" w:rsidRPr="004731C7">
        <w:rPr>
          <w:color w:val="auto"/>
        </w:rPr>
        <w:t xml:space="preserve"> Default Route </w:t>
      </w:r>
      <w:r w:rsidR="0044694D" w:rsidRPr="004731C7">
        <w:rPr>
          <w:color w:val="auto"/>
        </w:rPr>
        <w:t xml:space="preserve">and other infrastructure components, and then deploys </w:t>
      </w:r>
      <w:r w:rsidR="00C4708D" w:rsidRPr="004731C7">
        <w:rPr>
          <w:color w:val="auto"/>
        </w:rPr>
        <w:t xml:space="preserve">an Aviatrix Controller and one Aviatrix Hub Gateway </w:t>
      </w:r>
      <w:r w:rsidR="0044694D" w:rsidRPr="004731C7">
        <w:rPr>
          <w:color w:val="auto"/>
        </w:rPr>
        <w:t>into this new VPC</w:t>
      </w:r>
      <w:r w:rsidR="00896469" w:rsidRPr="004731C7">
        <w:rPr>
          <w:color w:val="auto"/>
        </w:rPr>
        <w:t>.</w:t>
      </w:r>
    </w:p>
    <w:p w14:paraId="5016A379" w14:textId="1F4E41B0" w:rsidR="0044694D" w:rsidRPr="00C4708D" w:rsidRDefault="00157CEE" w:rsidP="0044694D">
      <w:pPr>
        <w:pStyle w:val="ListBullet"/>
        <w:spacing w:after="160" w:line="320" w:lineRule="exact"/>
        <w:ind w:left="648"/>
      </w:pPr>
      <w:r w:rsidRPr="004731C7">
        <w:rPr>
          <w:b/>
          <w:bCs/>
          <w:color w:val="auto"/>
        </w:rPr>
        <w:t>Deploy</w:t>
      </w:r>
      <w:r w:rsidR="0044694D" w:rsidRPr="004731C7">
        <w:rPr>
          <w:b/>
          <w:bCs/>
          <w:color w:val="auto"/>
        </w:rPr>
        <w:t xml:space="preserve"> </w:t>
      </w:r>
      <w:r w:rsidR="00BF2BEB" w:rsidRPr="004731C7">
        <w:rPr>
          <w:color w:val="auto"/>
        </w:rPr>
        <w:t>Aviatrix</w:t>
      </w:r>
      <w:r w:rsidR="0044694D" w:rsidRPr="004731C7">
        <w:rPr>
          <w:b/>
          <w:bCs/>
          <w:color w:val="auto"/>
        </w:rPr>
        <w:t xml:space="preserve"> </w:t>
      </w:r>
      <w:r w:rsidR="0044694D" w:rsidRPr="00C4708D">
        <w:rPr>
          <w:b/>
          <w:bCs/>
        </w:rPr>
        <w:t>into an existing VPC</w:t>
      </w:r>
      <w:r w:rsidRPr="00C4708D">
        <w:t xml:space="preserve">. This option </w:t>
      </w:r>
      <w:r w:rsidR="0044694D" w:rsidRPr="00C4708D">
        <w:t xml:space="preserve">provisions </w:t>
      </w:r>
      <w:r w:rsidR="00C4708D">
        <w:t>an Aviatrix Controller</w:t>
      </w:r>
      <w:r w:rsidR="00D76EF8">
        <w:t xml:space="preserve">, </w:t>
      </w:r>
      <w:r w:rsidR="00C4708D">
        <w:t>one Aviatrix Hub Gateway</w:t>
      </w:r>
      <w:r w:rsidR="00905F04">
        <w:t xml:space="preserve"> </w:t>
      </w:r>
      <w:r w:rsidR="00D76EF8">
        <w:t xml:space="preserve">and </w:t>
      </w:r>
      <w:r w:rsidR="00905F04" w:rsidRPr="00C4708D">
        <w:t>other infrastructur</w:t>
      </w:r>
      <w:r w:rsidR="00905F04">
        <w:t>e components</w:t>
      </w:r>
      <w:r w:rsidR="0044694D" w:rsidRPr="00C4708D">
        <w:t xml:space="preserve"> in</w:t>
      </w:r>
      <w:r w:rsidR="00D76EF8">
        <w:t>to</w:t>
      </w:r>
      <w:r w:rsidR="0044694D" w:rsidRPr="00C4708D">
        <w:t xml:space="preserve"> </w:t>
      </w:r>
      <w:r w:rsidR="003434B0">
        <w:t>an existing A</w:t>
      </w:r>
      <w:r w:rsidR="0044694D" w:rsidRPr="00C4708D">
        <w:t xml:space="preserve">WS </w:t>
      </w:r>
      <w:r w:rsidR="003434B0">
        <w:t>VPC that will be designated as the Transit Hub VPC.</w:t>
      </w:r>
    </w:p>
    <w:p w14:paraId="41D204FD" w14:textId="354034AA" w:rsidR="00AF0DB7" w:rsidRPr="0098466B" w:rsidRDefault="00FA4DD5" w:rsidP="00C55C13">
      <w:pPr>
        <w:pStyle w:val="ListBullet"/>
        <w:spacing w:after="160" w:line="320" w:lineRule="exact"/>
        <w:ind w:left="648"/>
      </w:pPr>
      <w:r>
        <w:t xml:space="preserve">The Quick Start </w:t>
      </w:r>
      <w:r w:rsidR="0031039C">
        <w:t>allows you to choose either of</w:t>
      </w:r>
      <w:r>
        <w:t xml:space="preserve"> these options. It also lets you</w:t>
      </w:r>
      <w:r w:rsidR="0031039C">
        <w:t xml:space="preserve"> customize and</w:t>
      </w:r>
      <w:r>
        <w:t xml:space="preserve"> configure </w:t>
      </w:r>
      <w:r w:rsidR="0044694D">
        <w:t xml:space="preserve">CIDR blocks, instance types, and </w:t>
      </w:r>
      <w:r w:rsidR="00BF2BEB" w:rsidRPr="0098466B">
        <w:t>Aviatrix</w:t>
      </w:r>
      <w:r w:rsidR="0044694D">
        <w:t xml:space="preserve"> settings, as discussed later in this guide.</w:t>
      </w:r>
    </w:p>
    <w:p w14:paraId="2A66D6F8" w14:textId="2FD6EE33" w:rsidR="00AF0DB7" w:rsidRPr="00C55C13" w:rsidRDefault="00BF519E" w:rsidP="00C55C13">
      <w:pPr>
        <w:pStyle w:val="Heading2"/>
        <w:spacing w:after="100"/>
        <w:rPr>
          <w:rFonts w:ascii="Helvetica Neue" w:hAnsi="Helvetica Neue"/>
          <w:bCs w:val="0"/>
          <w:color w:val="FFC000"/>
        </w:rPr>
      </w:pPr>
      <w:bookmarkStart w:id="18" w:name="_Toc504647542"/>
      <w:r w:rsidRPr="00380D14">
        <w:rPr>
          <w:rFonts w:ascii="Helvetica Neue" w:hAnsi="Helvetica Neue"/>
          <w:bCs w:val="0"/>
          <w:color w:val="FFC000"/>
        </w:rPr>
        <w:t>Deployment</w:t>
      </w:r>
      <w:r w:rsidR="001E4301" w:rsidRPr="00380D14">
        <w:rPr>
          <w:rFonts w:ascii="Helvetica Neue" w:hAnsi="Helvetica Neue"/>
          <w:bCs w:val="0"/>
          <w:color w:val="FFC000"/>
        </w:rPr>
        <w:t xml:space="preserve"> Steps</w:t>
      </w:r>
      <w:bookmarkStart w:id="19" w:name="_Toc504647543"/>
      <w:bookmarkEnd w:id="18"/>
    </w:p>
    <w:p w14:paraId="78817D05" w14:textId="77777777" w:rsidR="00F0735F" w:rsidRPr="00623391" w:rsidRDefault="004B313D" w:rsidP="008B6A58">
      <w:pPr>
        <w:pStyle w:val="Heading3"/>
        <w:spacing w:after="100"/>
        <w:rPr>
          <w:rFonts w:ascii="Helvetica Neue" w:hAnsi="Helvetica Neue"/>
          <w:bCs w:val="0"/>
        </w:rPr>
      </w:pPr>
      <w:r w:rsidRPr="00623391">
        <w:rPr>
          <w:rFonts w:ascii="Helvetica Neue" w:hAnsi="Helvetica Neue"/>
          <w:bCs w:val="0"/>
        </w:rPr>
        <w:t>Step 1</w:t>
      </w:r>
      <w:r w:rsidR="00F0735F" w:rsidRPr="00623391">
        <w:rPr>
          <w:rFonts w:ascii="Helvetica Neue" w:hAnsi="Helvetica Neue"/>
          <w:bCs w:val="0"/>
        </w:rPr>
        <w:t xml:space="preserve">. Prepare </w:t>
      </w:r>
      <w:r w:rsidR="00807635" w:rsidRPr="00623391">
        <w:rPr>
          <w:rFonts w:ascii="Helvetica Neue" w:hAnsi="Helvetica Neue"/>
          <w:bCs w:val="0"/>
        </w:rPr>
        <w:t>Your</w:t>
      </w:r>
      <w:r w:rsidR="00F0735F" w:rsidRPr="00623391">
        <w:rPr>
          <w:rFonts w:ascii="Helvetica Neue" w:hAnsi="Helvetica Neue"/>
          <w:bCs w:val="0"/>
        </w:rPr>
        <w:t xml:space="preserve"> AWS Account</w:t>
      </w:r>
      <w:bookmarkEnd w:id="19"/>
    </w:p>
    <w:p w14:paraId="1AA629D8" w14:textId="77777777" w:rsidR="00053A17" w:rsidRDefault="00053A17" w:rsidP="00D926D8">
      <w:pPr>
        <w:pStyle w:val="ListNumber"/>
        <w:numPr>
          <w:ilvl w:val="0"/>
          <w:numId w:val="27"/>
        </w:numPr>
      </w:pPr>
      <w:r>
        <w:t>If you don’t already have</w:t>
      </w:r>
      <w:r w:rsidRPr="00667C7C">
        <w:t xml:space="preserve"> an AWS account</w:t>
      </w:r>
      <w:r>
        <w:t xml:space="preserve">, create one at </w:t>
      </w:r>
      <w:hyperlink r:id="rId29" w:history="1">
        <w:r w:rsidR="00807635" w:rsidRPr="00D63055">
          <w:rPr>
            <w:rStyle w:val="Hyperlink"/>
            <w:rFonts w:cs="Arial"/>
            <w:i/>
          </w:rPr>
          <w:t>https://aws.amazon.com</w:t>
        </w:r>
      </w:hyperlink>
      <w:r>
        <w:t xml:space="preserve"> by following the on-screen instructions. </w:t>
      </w:r>
    </w:p>
    <w:p w14:paraId="73A01536" w14:textId="5C224ED4" w:rsidR="00053A17" w:rsidRPr="000B7A67" w:rsidRDefault="00447BEB" w:rsidP="00D926D8">
      <w:pPr>
        <w:pStyle w:val="ListNumber"/>
        <w:numPr>
          <w:ilvl w:val="0"/>
          <w:numId w:val="27"/>
        </w:numPr>
      </w:pPr>
      <w:r>
        <w:t xml:space="preserve">Use the region selector in the </w:t>
      </w:r>
      <w:r w:rsidR="00F56845">
        <w:t xml:space="preserve">AWS Console </w:t>
      </w:r>
      <w:r>
        <w:t>navigation bar to c</w:t>
      </w:r>
      <w:r w:rsidR="00053A17" w:rsidRPr="000B7A67">
        <w:t>hoose the</w:t>
      </w:r>
      <w:r w:rsidR="00053A17">
        <w:t xml:space="preserve"> </w:t>
      </w:r>
      <w:r w:rsidR="00807635">
        <w:t>AWS R</w:t>
      </w:r>
      <w:r w:rsidR="00053A17" w:rsidRPr="000B7A67">
        <w:t xml:space="preserve">egion where you want to </w:t>
      </w:r>
      <w:r w:rsidR="00053A17" w:rsidRPr="00E06F62">
        <w:rPr>
          <w:color w:val="auto"/>
        </w:rPr>
        <w:t xml:space="preserve">deploy </w:t>
      </w:r>
      <w:r w:rsidR="00BF2BEB" w:rsidRPr="00E06F62">
        <w:rPr>
          <w:color w:val="auto"/>
        </w:rPr>
        <w:t>Aviatrix</w:t>
      </w:r>
      <w:r w:rsidR="00053A17" w:rsidRPr="00E06F62">
        <w:rPr>
          <w:color w:val="auto"/>
        </w:rPr>
        <w:t xml:space="preserve"> </w:t>
      </w:r>
      <w:r w:rsidR="00F56845" w:rsidRPr="00E06F62">
        <w:rPr>
          <w:color w:val="auto"/>
        </w:rPr>
        <w:t xml:space="preserve">Global Transit Solution </w:t>
      </w:r>
      <w:r w:rsidR="00053A17" w:rsidRPr="000B7A67">
        <w:t>on AWS</w:t>
      </w:r>
      <w:r>
        <w:t>.</w:t>
      </w:r>
    </w:p>
    <w:p w14:paraId="5F5ABF56" w14:textId="77777777" w:rsidR="00053A17" w:rsidRPr="00667C7C" w:rsidRDefault="006E1B29" w:rsidP="00D926D8">
      <w:pPr>
        <w:pStyle w:val="ListNumber"/>
        <w:numPr>
          <w:ilvl w:val="0"/>
          <w:numId w:val="27"/>
        </w:numPr>
      </w:pPr>
      <w:r>
        <w:rPr>
          <w:rFonts w:cs="Arial"/>
        </w:rPr>
        <w:t>C</w:t>
      </w:r>
      <w:r w:rsidRPr="00667C7C">
        <w:rPr>
          <w:rFonts w:cs="Arial"/>
        </w:rPr>
        <w:t xml:space="preserve">reate a </w:t>
      </w:r>
      <w:hyperlink r:id="rId30"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376B36DC" w14:textId="1B1DF26E" w:rsidR="00053A17" w:rsidRDefault="00053A17" w:rsidP="00D926D8">
      <w:pPr>
        <w:pStyle w:val="ListNumber"/>
        <w:numPr>
          <w:ilvl w:val="0"/>
          <w:numId w:val="27"/>
        </w:numPr>
        <w:spacing w:after="400"/>
      </w:pPr>
      <w:r>
        <w:t xml:space="preserve">If necessary, </w:t>
      </w:r>
      <w:hyperlink r:id="rId31" w:anchor="/case/create?issueType=service-limit-increase&amp;limitType=service-code-" w:history="1">
        <w:r w:rsidRPr="00EF2ED1">
          <w:rPr>
            <w:rStyle w:val="Hyperlink"/>
          </w:rPr>
          <w:t xml:space="preserve">request a </w:t>
        </w:r>
        <w:r w:rsidR="00EF2ED1">
          <w:rPr>
            <w:rStyle w:val="Hyperlink"/>
          </w:rPr>
          <w:t xml:space="preserve">service </w:t>
        </w:r>
        <w:r w:rsidRPr="00EF2ED1">
          <w:rPr>
            <w:rStyle w:val="Hyperlink"/>
          </w:rPr>
          <w:t>limit increase</w:t>
        </w:r>
      </w:hyperlink>
      <w:r>
        <w:t xml:space="preserve"> for the Amazon EC2 </w:t>
      </w:r>
      <w:r w:rsidR="00F43CD2">
        <w:t>instance type</w:t>
      </w:r>
      <w:r w:rsidR="002B702E">
        <w:t xml:space="preserve"> that will be used for Aviatrix gateways</w:t>
      </w:r>
      <w:r w:rsidR="00F43CD2">
        <w:t xml:space="preserve">. </w:t>
      </w:r>
      <w:r w:rsidR="00F9603C">
        <w:t xml:space="preserve">You might need to </w:t>
      </w:r>
      <w:r w:rsidR="001E4301">
        <w:t>do this</w:t>
      </w:r>
      <w:r w:rsidR="00F9603C">
        <w:t xml:space="preserve"> if you already have an existing deployment that uses this instance type, and you think you might exceed the </w:t>
      </w:r>
      <w:hyperlink r:id="rId32" w:history="1">
        <w:r w:rsidR="00495504">
          <w:rPr>
            <w:rStyle w:val="Hyperlink"/>
          </w:rPr>
          <w:t>default limit</w:t>
        </w:r>
      </w:hyperlink>
      <w:r w:rsidR="00F9603C">
        <w:t xml:space="preserve"> with this reference deployment. </w:t>
      </w:r>
    </w:p>
    <w:p w14:paraId="27246FFD" w14:textId="41441AE4" w:rsidR="004B313D" w:rsidRPr="00623391" w:rsidRDefault="004B313D" w:rsidP="004B313D">
      <w:pPr>
        <w:pStyle w:val="Heading3"/>
        <w:spacing w:after="100"/>
        <w:rPr>
          <w:rFonts w:ascii="Helvetica Neue" w:hAnsi="Helvetica Neue"/>
          <w:bCs w:val="0"/>
        </w:rPr>
      </w:pPr>
      <w:bookmarkStart w:id="20" w:name="_Toc470792040"/>
      <w:bookmarkStart w:id="21" w:name="_Toc504647544"/>
      <w:r w:rsidRPr="00623391">
        <w:rPr>
          <w:rFonts w:ascii="Helvetica Neue" w:hAnsi="Helvetica Neue"/>
          <w:bCs w:val="0"/>
        </w:rPr>
        <w:t xml:space="preserve">Step 2. Subscribe to </w:t>
      </w:r>
      <w:r w:rsidR="00E06F62" w:rsidRPr="00623391">
        <w:rPr>
          <w:rFonts w:ascii="Helvetica Neue" w:hAnsi="Helvetica Neue"/>
          <w:bCs w:val="0"/>
        </w:rPr>
        <w:t>the Aviatrix</w:t>
      </w:r>
      <w:r w:rsidRPr="00623391">
        <w:rPr>
          <w:rFonts w:ascii="Helvetica Neue" w:hAnsi="Helvetica Neue"/>
          <w:bCs w:val="0"/>
          <w:color w:val="C00000"/>
        </w:rPr>
        <w:t xml:space="preserve"> </w:t>
      </w:r>
      <w:r w:rsidRPr="00623391">
        <w:rPr>
          <w:rFonts w:ascii="Helvetica Neue" w:hAnsi="Helvetica Neue"/>
          <w:bCs w:val="0"/>
        </w:rPr>
        <w:t>AMI</w:t>
      </w:r>
      <w:bookmarkEnd w:id="20"/>
      <w:bookmarkEnd w:id="21"/>
    </w:p>
    <w:p w14:paraId="3BE8FD20" w14:textId="77777777" w:rsidR="004B313D" w:rsidRPr="004B313D" w:rsidRDefault="004B313D" w:rsidP="00D926D8">
      <w:pPr>
        <w:pStyle w:val="ListNumber"/>
        <w:numPr>
          <w:ilvl w:val="0"/>
          <w:numId w:val="28"/>
        </w:numPr>
        <w:rPr>
          <w:rFonts w:ascii="Times New Roman" w:hAnsi="Times New Roman"/>
          <w:color w:val="auto"/>
          <w:kern w:val="0"/>
        </w:rPr>
      </w:pPr>
      <w:r>
        <w:t>Log in to the AWS Marketplace at</w:t>
      </w:r>
      <w:r w:rsidRPr="00D63055">
        <w:rPr>
          <w:i/>
        </w:rPr>
        <w:t xml:space="preserve"> </w:t>
      </w:r>
      <w:hyperlink r:id="rId33" w:history="1">
        <w:r w:rsidR="0077399B" w:rsidRPr="00D63055">
          <w:rPr>
            <w:rStyle w:val="Hyperlink"/>
            <w:rFonts w:eastAsiaTheme="majorEastAsia"/>
            <w:i/>
          </w:rPr>
          <w:t>https://aws.amazon.com/marketplace/</w:t>
        </w:r>
      </w:hyperlink>
      <w:r>
        <w:t>.</w:t>
      </w:r>
    </w:p>
    <w:p w14:paraId="744381A6" w14:textId="24D4E135" w:rsidR="004B313D" w:rsidRDefault="004B313D" w:rsidP="00D926D8">
      <w:pPr>
        <w:pStyle w:val="ListNumber"/>
        <w:numPr>
          <w:ilvl w:val="0"/>
          <w:numId w:val="28"/>
        </w:numPr>
      </w:pPr>
      <w:r>
        <w:t xml:space="preserve">Open the page for </w:t>
      </w:r>
      <w:hyperlink r:id="rId34" w:history="1">
        <w:r w:rsidR="002A0771">
          <w:rPr>
            <w:rStyle w:val="Hyperlink"/>
          </w:rPr>
          <w:t>Aviatrix Inter-Region VPC Peering 5 Tunnel License</w:t>
        </w:r>
      </w:hyperlink>
      <w:r>
        <w:t>,</w:t>
      </w:r>
      <w:r w:rsidR="004642DC">
        <w:t xml:space="preserve"> or </w:t>
      </w:r>
      <w:r>
        <w:t xml:space="preserve"> </w:t>
      </w:r>
      <w:hyperlink r:id="rId35" w:history="1">
        <w:r w:rsidR="004642DC" w:rsidRPr="00F56845">
          <w:rPr>
            <w:rStyle w:val="Hyperlink"/>
            <w:szCs w:val="22"/>
          </w:rPr>
          <w:t>Aviatrix Marketplace AMI Aviatrix for Cloud Interconnect, Cloud Peering and VPN (BYOL)</w:t>
        </w:r>
      </w:hyperlink>
      <w:r w:rsidR="004642DC">
        <w:rPr>
          <w:bCs/>
          <w:i/>
          <w:iCs/>
          <w:color w:val="262626" w:themeColor="text1" w:themeTint="D9"/>
          <w:szCs w:val="22"/>
        </w:rPr>
        <w:t xml:space="preserve">, </w:t>
      </w:r>
      <w:r>
        <w:t xml:space="preserve">and choose </w:t>
      </w:r>
      <w:r w:rsidRPr="0034375D">
        <w:rPr>
          <w:b/>
        </w:rPr>
        <w:t>Continue</w:t>
      </w:r>
      <w:r w:rsidR="00844F47">
        <w:rPr>
          <w:b/>
        </w:rPr>
        <w:t xml:space="preserve"> to Subscribe</w:t>
      </w:r>
      <w:r>
        <w:t>.</w:t>
      </w:r>
    </w:p>
    <w:p w14:paraId="761CF040" w14:textId="7B2A6460" w:rsidR="00AB7331" w:rsidRPr="00F82307" w:rsidRDefault="004B313D" w:rsidP="00337243">
      <w:pPr>
        <w:pStyle w:val="ListNumber"/>
        <w:numPr>
          <w:ilvl w:val="0"/>
          <w:numId w:val="28"/>
        </w:numPr>
        <w:spacing w:after="400"/>
      </w:pPr>
      <w:r>
        <w:t xml:space="preserve">Use the </w:t>
      </w:r>
      <w:r>
        <w:rPr>
          <w:rStyle w:val="guilabel"/>
          <w:b/>
        </w:rPr>
        <w:t>Manual</w:t>
      </w:r>
      <w:r w:rsidRPr="00890B41">
        <w:rPr>
          <w:rStyle w:val="guilabel"/>
          <w:b/>
        </w:rPr>
        <w:t xml:space="preserve"> Launch</w:t>
      </w:r>
      <w:r>
        <w:t xml:space="preserve"> option to </w:t>
      </w:r>
      <w:r w:rsidR="008922F0">
        <w:t xml:space="preserve">read and </w:t>
      </w:r>
      <w:r w:rsidR="00EF7F89" w:rsidRPr="0098466B">
        <w:rPr>
          <w:b/>
        </w:rPr>
        <w:t>A</w:t>
      </w:r>
      <w:r w:rsidRPr="0098466B">
        <w:rPr>
          <w:b/>
        </w:rPr>
        <w:t>ccept</w:t>
      </w:r>
      <w:r w:rsidR="00EF7F89" w:rsidRPr="0098466B">
        <w:rPr>
          <w:b/>
        </w:rPr>
        <w:t xml:space="preserve"> Software Terms.</w:t>
      </w:r>
      <w:r w:rsidR="00EF7F89">
        <w:t xml:space="preserve"> </w:t>
      </w:r>
    </w:p>
    <w:p w14:paraId="32F6C33D" w14:textId="48446E55" w:rsidR="00337243" w:rsidRPr="007E3B5F" w:rsidRDefault="00337243" w:rsidP="00337243">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22" w:name="_Toc504647545"/>
      <w:r w:rsidRPr="007E3B5F">
        <w:rPr>
          <w:b/>
        </w:rPr>
        <w:lastRenderedPageBreak/>
        <w:t>Important</w:t>
      </w:r>
      <w:r>
        <w:t>: Do not launch the instance manually as this will be done by the Aviatrix Global Transit VPC Quick Start – See Step 4 below.</w:t>
      </w:r>
    </w:p>
    <w:p w14:paraId="3F94B524" w14:textId="1A937EE0" w:rsidR="00D926D8" w:rsidRPr="00623391" w:rsidRDefault="005E4E2E" w:rsidP="00D926D8">
      <w:pPr>
        <w:pStyle w:val="Heading3"/>
        <w:spacing w:after="100"/>
        <w:rPr>
          <w:rFonts w:ascii="Helvetica Neue" w:hAnsi="Helvetica Neue"/>
          <w:bCs w:val="0"/>
        </w:rPr>
      </w:pPr>
      <w:r w:rsidRPr="00623391">
        <w:rPr>
          <w:rFonts w:ascii="Helvetica Neue" w:hAnsi="Helvetica Neue"/>
          <w:bCs w:val="0"/>
        </w:rPr>
        <w:t>Step 3. Configure Aviatrix IAM Roles</w:t>
      </w:r>
      <w:bookmarkEnd w:id="22"/>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9"/>
      </w:tblGrid>
      <w:tr w:rsidR="005E4E2E" w14:paraId="3C17DA20" w14:textId="77777777" w:rsidTr="009E528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9" w:type="dxa"/>
            <w:shd w:val="clear" w:color="auto" w:fill="DBE5F1" w:themeFill="accent1" w:themeFillTint="33"/>
          </w:tcPr>
          <w:p w14:paraId="4505A16C" w14:textId="413857AE" w:rsidR="005E4E2E" w:rsidRPr="00FD6F1D" w:rsidRDefault="005E4E2E" w:rsidP="005E4E2E">
            <w:pPr>
              <w:pStyle w:val="Tabletext"/>
              <w:jc w:val="center"/>
            </w:pPr>
            <w:r w:rsidRPr="00FD6F1D">
              <w:rPr>
                <w:noProof/>
              </w:rPr>
              <mc:AlternateContent>
                <mc:Choice Requires="wps">
                  <w:drawing>
                    <wp:anchor distT="0" distB="0" distL="137160" distR="137160" simplePos="0" relativeHeight="251794432" behindDoc="0" locked="0" layoutInCell="0" allowOverlap="0" wp14:anchorId="0C7750C9" wp14:editId="3971AD08">
                      <wp:simplePos x="0" y="0"/>
                      <wp:positionH relativeFrom="margin">
                        <wp:posOffset>758825</wp:posOffset>
                      </wp:positionH>
                      <wp:positionV relativeFrom="margin">
                        <wp:posOffset>111125</wp:posOffset>
                      </wp:positionV>
                      <wp:extent cx="374650" cy="1398905"/>
                      <wp:effectExtent l="2222" t="0" r="8573" b="8572"/>
                      <wp:wrapSquare wrapText="bothSides"/>
                      <wp:docPr id="7" name="AutoShape 2">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FFC000"/>
                              </a:solidFill>
                              <a:extLst/>
                            </wps:spPr>
                            <wps:txbx>
                              <w:txbxContent>
                                <w:p w14:paraId="251FFD58" w14:textId="668DCF5A" w:rsidR="003A3246" w:rsidRPr="00FD6F1D" w:rsidRDefault="007C2E78" w:rsidP="005E4E2E">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7" w:anchor="/stacks/new?templateURL=https://s3.amazonaws.com/quickstart-aviatrix-us-east-1/quickstart-aviatrix/templates/quickstart-aviatrix-iamroles.template" w:history="1">
                                    <w:r w:rsidR="003A3246" w:rsidRPr="001D1E27">
                                      <w:rPr>
                                        <w:rStyle w:val="Hyperlink"/>
                                        <w:rFonts w:asciiTheme="minorHAnsi" w:eastAsiaTheme="majorEastAsia" w:hAnsiTheme="minorHAnsi" w:cs="Arial"/>
                                        <w:b/>
                                        <w:iCs/>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0C7750C9" id="AutoShape 2" o:spid="_x0000_s1026" href="https://console.aws.amazon.com/cloudformation/home?region=us-east-1#/stacks/new?templateURL=https://s3.amazonaws.com/quickstart-aviatrix-us-east-1/quickstart-aviatrix/templates/quickstart-aviatrix-iamroles.template" style="position:absolute;left:0;text-align:left;margin-left:59.75pt;margin-top:8.75pt;width:29.5pt;height:110.15pt;rotation:90;z-index:25179443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" o:allowincell="f" o:allowoverlap="f" o:button="t" fillcolor="#ffc000" stroked="f">
                      <v:fill o:detectmouseclick="t"/>
                      <v:textbox inset="5.76pt,2.16pt,5.76pt,2.16pt">
                        <w:txbxContent>
                          <w:p w14:paraId="251FFD58" w14:textId="668DCF5A" w:rsidR="003A3246" w:rsidRPr="00FD6F1D" w:rsidRDefault="005A617C" w:rsidP="005E4E2E">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8" w:anchor="/stacks/new?templateURL=https://s3.amazonaws.com/quickstart-aviatrix-us-east-1/quickstart-aviatrix/templates/quickstart-aviatrix-iamroles.template" w:history="1">
                              <w:r w:rsidR="003A3246" w:rsidRPr="001D1E27">
                                <w:rPr>
                                  <w:rStyle w:val="Hyperlink"/>
                                  <w:rFonts w:asciiTheme="minorHAnsi" w:eastAsiaTheme="majorEastAsia" w:hAnsiTheme="minorHAnsi" w:cs="Arial"/>
                                  <w:b/>
                                  <w:iCs/>
                                  <w:sz w:val="28"/>
                                  <w:szCs w:val="28"/>
                                </w:rPr>
                                <w:t>Launch</w:t>
                              </w:r>
                            </w:hyperlink>
                          </w:p>
                        </w:txbxContent>
                      </v:textbox>
                      <w10:wrap type="square" anchorx="margin" anchory="margin"/>
                    </v:roundrect>
                  </w:pict>
                </mc:Fallback>
              </mc:AlternateContent>
            </w:r>
          </w:p>
          <w:p w14:paraId="040E852E" w14:textId="38D342B7" w:rsidR="005E4E2E" w:rsidRPr="00D45DD9" w:rsidRDefault="005E4E2E" w:rsidP="009E5286">
            <w:pPr>
              <w:pStyle w:val="Tabletext"/>
              <w:jc w:val="center"/>
            </w:pPr>
            <w:r>
              <w:t>Configure Aviatrix IAM Roles</w:t>
            </w:r>
          </w:p>
        </w:tc>
      </w:tr>
    </w:tbl>
    <w:p w14:paraId="66A9C911" w14:textId="77777777" w:rsidR="00D926D8" w:rsidRPr="00D926D8" w:rsidRDefault="00D926D8" w:rsidP="004B313D">
      <w:pPr>
        <w:pStyle w:val="ListNumber"/>
        <w:spacing w:after="400"/>
        <w:rPr>
          <w:sz w:val="10"/>
          <w:szCs w:val="10"/>
        </w:rPr>
      </w:pPr>
    </w:p>
    <w:p w14:paraId="0E34D875" w14:textId="4D8F7308" w:rsidR="005E4E2E" w:rsidRDefault="001D1E27" w:rsidP="004B313D">
      <w:pPr>
        <w:pStyle w:val="ListNumber"/>
        <w:spacing w:after="400"/>
      </w:pPr>
      <w:r>
        <w:t xml:space="preserve">This Cloud Formation Template will configure the following IAM roles. </w:t>
      </w:r>
    </w:p>
    <w:p w14:paraId="3AE0E808" w14:textId="77777777" w:rsidR="001D1E27" w:rsidRPr="008F25FB" w:rsidRDefault="001D1E27" w:rsidP="00F308CE">
      <w:pPr>
        <w:pStyle w:val="Body"/>
        <w:numPr>
          <w:ilvl w:val="0"/>
          <w:numId w:val="19"/>
        </w:numPr>
        <w:spacing w:after="400"/>
        <w:rPr>
          <w:color w:val="auto"/>
        </w:rPr>
      </w:pPr>
      <w:r w:rsidRPr="008F25FB">
        <w:rPr>
          <w:color w:val="auto"/>
        </w:rPr>
        <w:t xml:space="preserve">One Aviatrix Role for EC2 (named aviatrix-role-ec2) with corresponding role policy (named aviatrix-assume-role-policy). Click </w:t>
      </w:r>
      <w:hyperlink r:id="rId39" w:history="1">
        <w:r w:rsidRPr="00C422F8">
          <w:rPr>
            <w:rStyle w:val="Hyperlink"/>
          </w:rPr>
          <w:t>here</w:t>
        </w:r>
      </w:hyperlink>
      <w:r w:rsidRPr="008F25FB">
        <w:rPr>
          <w:color w:val="auto"/>
        </w:rPr>
        <w:t xml:space="preserve"> for this policy</w:t>
      </w:r>
      <w:r>
        <w:rPr>
          <w:color w:val="auto"/>
        </w:rPr>
        <w:t>’s</w:t>
      </w:r>
      <w:r w:rsidRPr="008F25FB">
        <w:rPr>
          <w:color w:val="auto"/>
        </w:rPr>
        <w:t xml:space="preserve"> details</w:t>
      </w:r>
      <w:r>
        <w:rPr>
          <w:color w:val="auto"/>
        </w:rPr>
        <w:t>.</w:t>
      </w:r>
    </w:p>
    <w:p w14:paraId="1310FE6A" w14:textId="480C86FD" w:rsidR="001D1E27" w:rsidRPr="00337243" w:rsidRDefault="001D1E27" w:rsidP="00337243">
      <w:pPr>
        <w:pStyle w:val="Body"/>
        <w:numPr>
          <w:ilvl w:val="0"/>
          <w:numId w:val="19"/>
        </w:numPr>
        <w:spacing w:after="400"/>
        <w:rPr>
          <w:color w:val="auto"/>
        </w:rPr>
      </w:pPr>
      <w:r w:rsidRPr="008F25FB">
        <w:rPr>
          <w:color w:val="auto"/>
        </w:rPr>
        <w:t xml:space="preserve">One Aviatrix Role for Apps (named aviatrix-role-app) with corresponding role policy (named aviatrix-app-policy) Click </w:t>
      </w:r>
      <w:hyperlink r:id="rId40" w:history="1">
        <w:r w:rsidRPr="005E4E2E">
          <w:rPr>
            <w:rStyle w:val="Hyperlink"/>
          </w:rPr>
          <w:t>here</w:t>
        </w:r>
      </w:hyperlink>
      <w:r w:rsidRPr="008F25FB">
        <w:rPr>
          <w:color w:val="auto"/>
        </w:rPr>
        <w:t xml:space="preserve"> for this policy</w:t>
      </w:r>
      <w:r>
        <w:rPr>
          <w:color w:val="auto"/>
        </w:rPr>
        <w:t>’s</w:t>
      </w:r>
      <w:r w:rsidRPr="008F25FB">
        <w:rPr>
          <w:color w:val="auto"/>
        </w:rPr>
        <w:t xml:space="preserve"> details</w:t>
      </w:r>
      <w:r w:rsidR="00D63055">
        <w:rPr>
          <w:color w:val="auto"/>
        </w:rPr>
        <w:t>.</w:t>
      </w:r>
    </w:p>
    <w:p w14:paraId="2459A3D3" w14:textId="773397F8" w:rsidR="00337243" w:rsidRPr="00496E61" w:rsidRDefault="00337243" w:rsidP="00496E61">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23" w:name="_Toc504647546"/>
      <w:r>
        <w:rPr>
          <w:b/>
        </w:rPr>
        <w:t>Note</w:t>
      </w:r>
      <w:r>
        <w:t>: If these IAM roles already exist in your AWS account, this CFT will return a Create Failed error. Ignore this error and Continue to Step 4.</w:t>
      </w:r>
    </w:p>
    <w:p w14:paraId="48F9DAF4" w14:textId="77777777" w:rsidR="00496E61" w:rsidRDefault="00496E61" w:rsidP="008B6A58">
      <w:pPr>
        <w:pStyle w:val="Heading3"/>
        <w:spacing w:after="100"/>
        <w:rPr>
          <w:rFonts w:ascii="Helvetica Neue" w:hAnsi="Helvetica Neue"/>
          <w:bCs w:val="0"/>
        </w:rPr>
      </w:pPr>
    </w:p>
    <w:p w14:paraId="73CD8813" w14:textId="4F1E885C" w:rsidR="00F0735F" w:rsidRPr="00623391" w:rsidRDefault="00807635" w:rsidP="008B6A58">
      <w:pPr>
        <w:pStyle w:val="Heading3"/>
        <w:spacing w:after="100"/>
        <w:rPr>
          <w:rFonts w:ascii="Helvetica Neue" w:hAnsi="Helvetica Neue"/>
          <w:bCs w:val="0"/>
        </w:rPr>
      </w:pPr>
      <w:r w:rsidRPr="00623391">
        <w:rPr>
          <w:rFonts w:ascii="Helvetica Neue" w:hAnsi="Helvetica Neue"/>
          <w:bCs w:val="0"/>
        </w:rPr>
        <w:t>S</w:t>
      </w:r>
      <w:r w:rsidR="001D1E27" w:rsidRPr="00623391">
        <w:rPr>
          <w:rFonts w:ascii="Helvetica Neue" w:hAnsi="Helvetica Neue"/>
          <w:bCs w:val="0"/>
        </w:rPr>
        <w:t>tep 4</w:t>
      </w:r>
      <w:r w:rsidR="00F0735F" w:rsidRPr="00623391">
        <w:rPr>
          <w:rFonts w:ascii="Helvetica Neue" w:hAnsi="Helvetica Neue"/>
          <w:bCs w:val="0"/>
        </w:rPr>
        <w:t>. Launch the</w:t>
      </w:r>
      <w:r w:rsidR="00F53833" w:rsidRPr="00623391">
        <w:rPr>
          <w:rFonts w:ascii="Helvetica Neue" w:hAnsi="Helvetica Neue"/>
          <w:bCs w:val="0"/>
        </w:rPr>
        <w:t xml:space="preserve"> Quick Start</w:t>
      </w:r>
      <w:bookmarkEnd w:id="23"/>
    </w:p>
    <w:p w14:paraId="6D040CCA" w14:textId="02D36227" w:rsidR="0044694D" w:rsidRDefault="0044694D" w:rsidP="00F308CE">
      <w:pPr>
        <w:pStyle w:val="ListNumber"/>
        <w:keepNext/>
        <w:numPr>
          <w:ilvl w:val="0"/>
          <w:numId w:val="20"/>
        </w:numPr>
        <w:spacing w:after="320"/>
      </w:pPr>
      <w:r>
        <w:t>Choose one of the following options to l</w:t>
      </w:r>
      <w:r w:rsidRPr="00752989">
        <w:t>aunch the AWS Cloud</w:t>
      </w:r>
      <w:r w:rsidR="005C7629">
        <w:t xml:space="preserve"> </w:t>
      </w:r>
      <w:r w:rsidRPr="00752989">
        <w:t>Formation template</w:t>
      </w:r>
      <w:r>
        <w:t xml:space="preserve"> into your AWS account. For help choosing an option, see </w:t>
      </w:r>
      <w:hyperlink w:anchor="_Deployment_Options" w:history="1">
        <w:r>
          <w:rPr>
            <w:rStyle w:val="Hyperlink"/>
          </w:rPr>
          <w:t>deployment options</w:t>
        </w:r>
      </w:hyperlink>
      <w:r>
        <w:t xml:space="preserve"> earlier in this guide.</w:t>
      </w:r>
      <w:r w:rsidR="001D1E27">
        <w:t xml:space="preserve"> </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DBE5F1" w:themeFill="accent1" w:themeFillTint="33"/>
        <w:tblLook w:val="04A0" w:firstRow="1" w:lastRow="0" w:firstColumn="1" w:lastColumn="0" w:noHBand="0" w:noVBand="1"/>
      </w:tblPr>
      <w:tblGrid>
        <w:gridCol w:w="3184"/>
        <w:gridCol w:w="3189"/>
      </w:tblGrid>
      <w:tr w:rsidR="0044694D" w14:paraId="75B78A5E" w14:textId="77777777" w:rsidTr="002F087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DBE5F1" w:themeFill="accent1" w:themeFillTint="33"/>
          </w:tcPr>
          <w:p w14:paraId="4F6B9C1D" w14:textId="77777777" w:rsidR="0044694D" w:rsidRPr="003517E2" w:rsidRDefault="0044694D" w:rsidP="002F0876">
            <w:pPr>
              <w:pStyle w:val="Tabletext"/>
              <w:jc w:val="center"/>
            </w:pPr>
            <w:r w:rsidRPr="00FD6F1D">
              <w:rPr>
                <w:noProof/>
              </w:rPr>
              <mc:AlternateContent>
                <mc:Choice Requires="wps">
                  <w:drawing>
                    <wp:anchor distT="0" distB="0" distL="137160" distR="137160" simplePos="0" relativeHeight="251788288" behindDoc="0" locked="0" layoutInCell="0" allowOverlap="0" wp14:anchorId="3306E911" wp14:editId="0FC74255">
                      <wp:simplePos x="0" y="0"/>
                      <wp:positionH relativeFrom="margin">
                        <wp:posOffset>800100</wp:posOffset>
                      </wp:positionH>
                      <wp:positionV relativeFrom="margin">
                        <wp:posOffset>114300</wp:posOffset>
                      </wp:positionV>
                      <wp:extent cx="374650" cy="1398905"/>
                      <wp:effectExtent l="2222" t="0" r="8573" b="8572"/>
                      <wp:wrapSquare wrapText="bothSides"/>
                      <wp:docPr id="245" name="AutoShape 2">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FFC000"/>
                              </a:solidFill>
                              <a:extLst/>
                            </wps:spPr>
                            <wps:txbx>
                              <w:txbxContent>
                                <w:p w14:paraId="5F6C853D" w14:textId="25358457" w:rsidR="003A3246" w:rsidRPr="00FD6F1D" w:rsidRDefault="007C2E78"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2" w:anchor="/stacks/new?templateURL=https://s3.amazonaws.com/quickstart-aviatrix-us-east-1/quickstart-aviatrix/templates/quickstart-aviatrix-master.template" w:history="1">
                                    <w:r w:rsidR="003A3246" w:rsidRPr="009D5C0B">
                                      <w:rPr>
                                        <w:rStyle w:val="Hyperlink"/>
                                        <w:rFonts w:asciiTheme="minorHAnsi" w:eastAsiaTheme="majorEastAsia" w:hAnsiTheme="minorHAnsi" w:cs="Arial"/>
                                        <w:b/>
                                        <w:iCs/>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306E911" id="_x0000_s1027" href="https://console.aws.amazon.com/cloudformation/home?region=us-east-1#/stacks/new?templateURL=https://s3.amazonaws.com/quickstart-aviatrix-us-east-1/quickstart-aviatrix/templates/quickstart-aviatrix-master.template" style="position:absolute;left:0;text-align:left;margin-left:63pt;margin-top:9pt;width:29.5pt;height:110.15pt;rotation:90;z-index:251788288;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" o:allowincell="f" o:allowoverlap="f" o:button="t" fillcolor="#ffc000" stroked="f">
                      <v:fill o:detectmouseclick="t"/>
                      <v:textbox inset="5.76pt,2.16pt,5.76pt,2.16pt">
                        <w:txbxContent>
                          <w:p w14:paraId="5F6C853D" w14:textId="25358457" w:rsidR="003A3246" w:rsidRPr="00FD6F1D" w:rsidRDefault="005A617C"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3" w:anchor="/stacks/new?templateURL=https://s3.amazonaws.com/quickstart-aviatrix-us-east-1/quickstart-aviatrix/templates/quickstart-aviatrix-master.template" w:history="1">
                              <w:r w:rsidR="003A3246" w:rsidRPr="009D5C0B">
                                <w:rPr>
                                  <w:rStyle w:val="Hyperlink"/>
                                  <w:rFonts w:asciiTheme="minorHAnsi" w:eastAsiaTheme="majorEastAsia" w:hAnsiTheme="minorHAnsi" w:cs="Arial"/>
                                  <w:b/>
                                  <w:iCs/>
                                  <w:sz w:val="28"/>
                                  <w:szCs w:val="28"/>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6E50F2C1" w14:textId="77777777" w:rsidR="0044694D" w:rsidRPr="003517E2" w:rsidRDefault="0044694D" w:rsidP="002F0876">
            <w:pPr>
              <w:pStyle w:val="Tabletext"/>
              <w:jc w:val="center"/>
            </w:pPr>
            <w:r w:rsidRPr="003517E2">
              <w:t>Deploy</w:t>
            </w:r>
            <w:r w:rsidRPr="00C30A27">
              <w:rPr>
                <w:color w:val="auto"/>
              </w:rPr>
              <w:t xml:space="preserve"> </w:t>
            </w:r>
            <w:r w:rsidR="00BF2BEB" w:rsidRPr="00C30A27">
              <w:rPr>
                <w:color w:val="auto"/>
              </w:rPr>
              <w:t>Aviatrix</w:t>
            </w:r>
            <w:r w:rsidRPr="00C30A27">
              <w:rPr>
                <w:color w:val="auto"/>
              </w:rPr>
              <w:t xml:space="preserve"> </w:t>
            </w:r>
            <w:r w:rsidRPr="003517E2">
              <w:t xml:space="preserve">into a </w:t>
            </w:r>
            <w:r>
              <w:br/>
            </w:r>
            <w:r w:rsidRPr="003517E2">
              <w:t>new VPC on AWS</w:t>
            </w:r>
          </w:p>
        </w:tc>
        <w:tc>
          <w:tcPr>
            <w:tcW w:w="3189" w:type="dxa"/>
            <w:shd w:val="clear" w:color="auto" w:fill="DBE5F1" w:themeFill="accent1" w:themeFillTint="33"/>
          </w:tcPr>
          <w:p w14:paraId="327DB75F" w14:textId="77777777" w:rsidR="0044694D" w:rsidRPr="00FD6F1D" w:rsidRDefault="0044694D" w:rsidP="002F087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789312" behindDoc="0" locked="0" layoutInCell="0" allowOverlap="0" wp14:anchorId="38C5BAF0" wp14:editId="7F84FE9B">
                      <wp:simplePos x="0" y="0"/>
                      <wp:positionH relativeFrom="margin">
                        <wp:posOffset>759460</wp:posOffset>
                      </wp:positionH>
                      <wp:positionV relativeFrom="margin">
                        <wp:posOffset>106680</wp:posOffset>
                      </wp:positionV>
                      <wp:extent cx="374650" cy="1398905"/>
                      <wp:effectExtent l="2222" t="0" r="8573" b="8572"/>
                      <wp:wrapSquare wrapText="bothSides"/>
                      <wp:docPr id="19" name="AutoShape 2">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FFC000"/>
                              </a:solidFill>
                              <a:extLst/>
                            </wps:spPr>
                            <wps:txbx>
                              <w:txbxContent>
                                <w:p w14:paraId="7C1D996B" w14:textId="29A9FD34" w:rsidR="003A3246" w:rsidRPr="00FD6F1D" w:rsidRDefault="007C2E78" w:rsidP="0044694D">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5" w:anchor="/stacks/new?templateURL=https://s3.amazonaws.com/quickstart-aviatrix-us-east-1/quickstart-aviatrix/templates/quickstart-aviatrix.template" w:history="1">
                                    <w:r w:rsidR="003A3246" w:rsidRPr="00225C61">
                                      <w:rPr>
                                        <w:rStyle w:val="Hyperlink"/>
                                        <w:rFonts w:asciiTheme="minorHAnsi" w:eastAsiaTheme="majorEastAsia" w:hAnsiTheme="minorHAnsi" w:cs="Arial"/>
                                        <w:b/>
                                        <w:iCs/>
                                        <w:sz w:val="28"/>
                                        <w:szCs w:val="28"/>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oundrect w14:anchorId="38C5BAF0" id="_x0000_s1028" href="https://console.aws.amazon.com/cloudformation/home?region=us-east-1#/stacks/new?templateURL=https://s3.amazonaws.com/quickstart-aviatrix-us-east-1/quickstart-aviatrix/templates/quickstart-aviatrix.template" style="position:absolute;left:0;text-align:left;margin-left:59.8pt;margin-top:8.4pt;width:29.5pt;height:110.15pt;rotation:90;z-index:251789312;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" o:allowincell="f" o:allowoverlap="f" o:button="t" fillcolor="#ffc000" stroked="f">
                      <v:fill o:detectmouseclick="t"/>
                      <v:textbox inset="5.76pt,2.16pt,5.76pt,2.16pt">
                        <w:txbxContent>
                          <w:p w14:paraId="7C1D996B" w14:textId="29A9FD34" w:rsidR="003A3246" w:rsidRPr="00FD6F1D" w:rsidRDefault="005A617C" w:rsidP="0044694D">
                            <w:pPr>
                              <w:spacing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46" w:anchor="/stacks/new?templateURL=https://s3.amazonaws.com/quickstart-aviatrix-us-east-1/quickstart-aviatrix/templates/quickstart-aviatrix.template" w:history="1">
                              <w:r w:rsidR="003A3246" w:rsidRPr="00225C61">
                                <w:rPr>
                                  <w:rStyle w:val="Hyperlink"/>
                                  <w:rFonts w:asciiTheme="minorHAnsi" w:eastAsiaTheme="majorEastAsia" w:hAnsiTheme="minorHAnsi" w:cs="Arial"/>
                                  <w:b/>
                                  <w:iCs/>
                                  <w:sz w:val="28"/>
                                  <w:szCs w:val="28"/>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1BF088A9" w14:textId="77777777" w:rsidR="0044694D" w:rsidRPr="00D45DD9" w:rsidRDefault="0044694D" w:rsidP="002F0876">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BF2BEB" w:rsidRPr="00C30A27">
              <w:rPr>
                <w:color w:val="auto"/>
              </w:rPr>
              <w:t>Aviatrix</w:t>
            </w:r>
            <w:r w:rsidRPr="00C30A27">
              <w:rPr>
                <w:color w:val="auto"/>
              </w:rPr>
              <w:t xml:space="preserve"> </w:t>
            </w:r>
            <w:r>
              <w:t>into an existing VPC</w:t>
            </w:r>
            <w:r w:rsidR="004B313D">
              <w:t xml:space="preserve"> on AWS</w:t>
            </w:r>
          </w:p>
        </w:tc>
      </w:tr>
    </w:tbl>
    <w:p w14:paraId="1D442339" w14:textId="77777777" w:rsidR="0044694D" w:rsidRDefault="0044694D" w:rsidP="0044694D">
      <w:pPr>
        <w:pStyle w:val="ListParagraph"/>
      </w:pPr>
    </w:p>
    <w:p w14:paraId="66172977" w14:textId="77777777" w:rsidR="00D63055" w:rsidRDefault="00D63055" w:rsidP="00B54020"/>
    <w:p w14:paraId="552957D8" w14:textId="5EAE2564" w:rsidR="00F70369" w:rsidRDefault="0044694D" w:rsidP="000B2A0C">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bookmarkStart w:id="24" w:name="_GoBack"/>
      <w:r w:rsidRPr="007E3B5F">
        <w:rPr>
          <w:b/>
        </w:rPr>
        <w:lastRenderedPageBreak/>
        <w:t>Important</w:t>
      </w:r>
      <w:r w:rsidR="00F82307">
        <w:t xml:space="preserve">: </w:t>
      </w:r>
      <w:r w:rsidRPr="007E3B5F">
        <w:t xml:space="preserve">If you’re deploying </w:t>
      </w:r>
      <w:r w:rsidR="00BF2BEB" w:rsidRPr="00D926D8">
        <w:rPr>
          <w:color w:val="auto"/>
        </w:rPr>
        <w:t>Aviatrix</w:t>
      </w:r>
      <w:r w:rsidRPr="00D926D8">
        <w:rPr>
          <w:color w:val="auto"/>
        </w:rPr>
        <w:t xml:space="preserve"> </w:t>
      </w:r>
      <w:r w:rsidR="004642DC" w:rsidRPr="00D926D8">
        <w:rPr>
          <w:color w:val="auto"/>
        </w:rPr>
        <w:t xml:space="preserve">Global </w:t>
      </w:r>
      <w:r w:rsidR="004642DC">
        <w:t xml:space="preserve">Transit Solution </w:t>
      </w:r>
      <w:r w:rsidRPr="007E3B5F">
        <w:t>into an existing VPC, make sure that your VPC has</w:t>
      </w:r>
      <w:r w:rsidR="0077399B">
        <w:t xml:space="preserve"> at least </w:t>
      </w:r>
      <w:r w:rsidR="00AA2487">
        <w:t>2</w:t>
      </w:r>
      <w:r w:rsidR="0077399B">
        <w:t xml:space="preserve"> public subnet</w:t>
      </w:r>
      <w:r w:rsidR="00AA2487">
        <w:t>s</w:t>
      </w:r>
      <w:r w:rsidR="0077399B">
        <w:t>. Th</w:t>
      </w:r>
      <w:r w:rsidR="00AA2487">
        <w:t>ese</w:t>
      </w:r>
      <w:r w:rsidR="0077399B">
        <w:t xml:space="preserve"> subnet</w:t>
      </w:r>
      <w:r w:rsidR="00AA2487">
        <w:t>s</w:t>
      </w:r>
      <w:r w:rsidRPr="007E3B5F">
        <w:t xml:space="preserve"> </w:t>
      </w:r>
      <w:r w:rsidR="008922F0" w:rsidRPr="007E3B5F">
        <w:t>require</w:t>
      </w:r>
      <w:r w:rsidRPr="007E3B5F">
        <w:t xml:space="preserve"> </w:t>
      </w:r>
      <w:r w:rsidR="0077399B">
        <w:t>an Internet</w:t>
      </w:r>
      <w:r w:rsidRPr="0077399B">
        <w:rPr>
          <w:rFonts w:eastAsiaTheme="majorEastAsia"/>
        </w:rPr>
        <w:t xml:space="preserve"> </w:t>
      </w:r>
      <w:r w:rsidR="00130B1A">
        <w:rPr>
          <w:rFonts w:eastAsiaTheme="majorEastAsia"/>
        </w:rPr>
        <w:t>G</w:t>
      </w:r>
      <w:r w:rsidRPr="0077399B">
        <w:rPr>
          <w:rFonts w:eastAsiaTheme="majorEastAsia"/>
        </w:rPr>
        <w:t>ate</w:t>
      </w:r>
      <w:r w:rsidR="0077399B" w:rsidRPr="0077399B">
        <w:rPr>
          <w:rFonts w:eastAsiaTheme="majorEastAsia"/>
        </w:rPr>
        <w:t>way</w:t>
      </w:r>
      <w:r w:rsidR="00AA2487">
        <w:rPr>
          <w:rFonts w:eastAsiaTheme="majorEastAsia"/>
        </w:rPr>
        <w:t xml:space="preserve"> (IGW)</w:t>
      </w:r>
      <w:r w:rsidR="0077399B" w:rsidRPr="0077399B">
        <w:rPr>
          <w:rFonts w:eastAsiaTheme="majorEastAsia"/>
        </w:rPr>
        <w:t xml:space="preserve"> and a default route </w:t>
      </w:r>
      <w:r w:rsidR="0077399B">
        <w:rPr>
          <w:rFonts w:eastAsiaTheme="majorEastAsia"/>
        </w:rPr>
        <w:t xml:space="preserve">pointing </w:t>
      </w:r>
      <w:r w:rsidR="0077399B" w:rsidRPr="0077399B">
        <w:rPr>
          <w:rFonts w:eastAsiaTheme="majorEastAsia"/>
        </w:rPr>
        <w:t>to the Internet Gateway</w:t>
      </w:r>
      <w:r w:rsidR="00130B1A">
        <w:t xml:space="preserve">. </w:t>
      </w:r>
      <w:r w:rsidRPr="007E3B5F">
        <w:t>You’ll be prompted for your VPC settings when you launch the Quick Start.</w:t>
      </w:r>
    </w:p>
    <w:bookmarkEnd w:id="24"/>
    <w:p w14:paraId="0197783F" w14:textId="38BAA6E2" w:rsidR="0044694D" w:rsidRDefault="0044694D" w:rsidP="00B4523D">
      <w:pPr>
        <w:pStyle w:val="ListParagraph"/>
        <w:numPr>
          <w:ilvl w:val="0"/>
          <w:numId w:val="20"/>
        </w:numPr>
      </w:pPr>
      <w:r>
        <w:t xml:space="preserve">Each </w:t>
      </w:r>
      <w:r w:rsidR="004642DC">
        <w:t xml:space="preserve">Global </w:t>
      </w:r>
      <w:r w:rsidR="001E5269">
        <w:t>Transit</w:t>
      </w:r>
      <w:r w:rsidR="00FC32EC">
        <w:t xml:space="preserve"> VPC </w:t>
      </w:r>
      <w:r w:rsidR="004642DC">
        <w:t xml:space="preserve">Hub </w:t>
      </w:r>
      <w:r>
        <w:t xml:space="preserve">deployment takes </w:t>
      </w:r>
      <w:r w:rsidRPr="00D926D8">
        <w:t xml:space="preserve">about </w:t>
      </w:r>
      <w:r w:rsidR="00C820C6" w:rsidRPr="00D926D8">
        <w:t>10</w:t>
      </w:r>
      <w:r w:rsidR="00BE5DFD" w:rsidRPr="00D926D8">
        <w:t xml:space="preserve"> </w:t>
      </w:r>
      <w:r w:rsidR="007C4D1D">
        <w:t>minutes</w:t>
      </w:r>
      <w:r>
        <w:t xml:space="preserve"> to complete.</w:t>
      </w:r>
      <w:r w:rsidRPr="006B009D">
        <w:rPr>
          <w:noProof/>
        </w:rPr>
        <w:t xml:space="preserve"> </w:t>
      </w:r>
    </w:p>
    <w:p w14:paraId="512D48D2" w14:textId="77777777" w:rsidR="00C820C6" w:rsidRDefault="00C820C6" w:rsidP="00F308CE">
      <w:pPr>
        <w:pStyle w:val="ListNumber"/>
        <w:numPr>
          <w:ilvl w:val="0"/>
          <w:numId w:val="20"/>
        </w:numPr>
      </w:pPr>
      <w:r>
        <w:t xml:space="preserve">Upon choosing one of the above options, you will be redirect to the AWS Cloud Formation Create Stack page. </w:t>
      </w:r>
    </w:p>
    <w:p w14:paraId="2AECB612" w14:textId="514F78B4" w:rsidR="0044694D" w:rsidRDefault="0044694D" w:rsidP="00F308CE">
      <w:pPr>
        <w:pStyle w:val="ListNumber"/>
        <w:numPr>
          <w:ilvl w:val="0"/>
          <w:numId w:val="20"/>
        </w:numPr>
      </w:pPr>
      <w:r w:rsidRPr="00E168C2">
        <w:t>Check the region that</w:t>
      </w:r>
      <w:r w:rsidR="00AA2487">
        <w:t xml:space="preserve"> is</w:t>
      </w:r>
      <w:r w:rsidRPr="00E168C2">
        <w:t xml:space="preserve"> displayed in the </w:t>
      </w:r>
      <w:r>
        <w:t>upper</w:t>
      </w:r>
      <w:r w:rsidRPr="00E168C2">
        <w:t xml:space="preserve">-right corner of the </w:t>
      </w:r>
      <w:r w:rsidR="00AA2487" w:rsidRPr="0098466B">
        <w:rPr>
          <w:b/>
        </w:rPr>
        <w:t>AWS Management Console</w:t>
      </w:r>
      <w:r w:rsidR="00AA2487">
        <w:t xml:space="preserve"> </w:t>
      </w:r>
      <w:r w:rsidRPr="00E168C2">
        <w:t xml:space="preserve">navigation </w:t>
      </w:r>
      <w:proofErr w:type="gramStart"/>
      <w:r w:rsidRPr="00E168C2">
        <w:t>bar, and</w:t>
      </w:r>
      <w:proofErr w:type="gramEnd"/>
      <w:r w:rsidRPr="00E168C2">
        <w:t xml:space="preserve"> change it if necessary. This is where the </w:t>
      </w:r>
      <w:r w:rsidRPr="00D926D8">
        <w:rPr>
          <w:color w:val="auto"/>
        </w:rPr>
        <w:t xml:space="preserve">infrastructure for </w:t>
      </w:r>
      <w:r w:rsidR="00BF2BEB" w:rsidRPr="00D926D8">
        <w:rPr>
          <w:color w:val="auto"/>
        </w:rPr>
        <w:t>Aviatrix</w:t>
      </w:r>
      <w:r w:rsidRPr="00D926D8">
        <w:rPr>
          <w:color w:val="auto"/>
        </w:rPr>
        <w:t xml:space="preserve"> will </w:t>
      </w:r>
      <w:r w:rsidRPr="00C14E4F">
        <w:t xml:space="preserve">be </w:t>
      </w:r>
      <w:r w:rsidR="00AA2487">
        <w:t>deployed</w:t>
      </w:r>
      <w:r w:rsidRPr="00C14E4F">
        <w:t xml:space="preserve">. </w:t>
      </w:r>
      <w:r w:rsidR="00AA2487">
        <w:t>By default, t</w:t>
      </w:r>
      <w:r w:rsidRPr="00C14E4F">
        <w:t>he template is launched in the US</w:t>
      </w:r>
      <w:r w:rsidRPr="00E168C2">
        <w:t xml:space="preserve"> </w:t>
      </w:r>
      <w:r w:rsidR="0029599C">
        <w:t>East</w:t>
      </w:r>
      <w:r w:rsidR="002C474B">
        <w:t xml:space="preserve"> 1</w:t>
      </w:r>
      <w:r w:rsidRPr="00E168C2">
        <w:t xml:space="preserve"> (</w:t>
      </w:r>
      <w:r w:rsidR="002C474B">
        <w:t>Virginia</w:t>
      </w:r>
      <w:r>
        <w:t>) R</w:t>
      </w:r>
      <w:r w:rsidRPr="00E168C2">
        <w:t>egion</w:t>
      </w:r>
      <w:r w:rsidR="00AA2487">
        <w:t>.</w:t>
      </w:r>
    </w:p>
    <w:p w14:paraId="2E43E4DC" w14:textId="0A2B3A89" w:rsidR="009B60CC" w:rsidRPr="00F70369" w:rsidRDefault="0044694D" w:rsidP="00496E61">
      <w:pPr>
        <w:pStyle w:val="ListNumber"/>
        <w:numPr>
          <w:ilvl w:val="0"/>
          <w:numId w:val="20"/>
        </w:numPr>
      </w:pPr>
      <w:r>
        <w:t xml:space="preserve">On the </w:t>
      </w:r>
      <w:r w:rsidRPr="004B3AE8">
        <w:rPr>
          <w:b/>
        </w:rPr>
        <w:t>Select Template</w:t>
      </w:r>
      <w:r>
        <w:t xml:space="preserve"> page</w:t>
      </w:r>
      <w:r w:rsidR="00AA2487">
        <w:t xml:space="preserve"> of the Create stack</w:t>
      </w:r>
      <w:r>
        <w:t xml:space="preserve">, </w:t>
      </w:r>
      <w:r w:rsidR="008C20FC">
        <w:t>(“</w:t>
      </w:r>
      <w:r w:rsidR="00503085">
        <w:rPr>
          <w:rFonts w:ascii="Helvetica Neue" w:hAnsi="Helvetica Neue"/>
          <w:color w:val="444444"/>
          <w:sz w:val="21"/>
          <w:szCs w:val="21"/>
          <w:shd w:val="clear" w:color="auto" w:fill="FFFFFF"/>
        </w:rPr>
        <w:t>Specify an Amazon S3 template URL</w:t>
      </w:r>
      <w:r w:rsidR="008C20FC">
        <w:rPr>
          <w:rFonts w:ascii="Helvetica Neue" w:hAnsi="Helvetica Neue"/>
          <w:color w:val="444444"/>
          <w:sz w:val="21"/>
          <w:szCs w:val="21"/>
          <w:shd w:val="clear" w:color="auto" w:fill="FFFFFF"/>
        </w:rPr>
        <w:t>”</w:t>
      </w:r>
      <w:r w:rsidR="008C20FC">
        <w:t>)</w:t>
      </w:r>
      <w:r w:rsidR="00503085">
        <w:t xml:space="preserve"> </w:t>
      </w:r>
      <w:r>
        <w:t>keep the default setting</w:t>
      </w:r>
      <w:r w:rsidRPr="00BB0F9D">
        <w:t xml:space="preserve"> for </w:t>
      </w:r>
      <w:r>
        <w:t>the template URL</w:t>
      </w:r>
      <w:r w:rsidRPr="00BB0F9D">
        <w:t>, and then choose</w:t>
      </w:r>
      <w:r w:rsidRPr="00503085">
        <w:rPr>
          <w:b/>
        </w:rPr>
        <w:t xml:space="preserve"> Next</w:t>
      </w:r>
      <w:r>
        <w:t>.</w:t>
      </w:r>
      <w:r w:rsidR="008C20FC">
        <w:t xml:space="preserve"> </w:t>
      </w:r>
    </w:p>
    <w:p w14:paraId="10C79EF2" w14:textId="2ACB2A44" w:rsidR="00F70369" w:rsidRDefault="00C820C6" w:rsidP="00496E61">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Pr>
          <w:b/>
        </w:rPr>
        <w:t>Note:</w:t>
      </w:r>
      <w:r w:rsidRPr="007E3B5F">
        <w:t xml:space="preserve"> </w:t>
      </w:r>
      <w:r w:rsidR="004A2301">
        <w:t>The URL</w:t>
      </w:r>
      <w:r>
        <w:t xml:space="preserve"> for the Aviatrix Global Transit VPC template is already populated. Do not change this URL.</w:t>
      </w:r>
      <w:r w:rsidRPr="007E3B5F">
        <w:t xml:space="preserve">    </w:t>
      </w:r>
    </w:p>
    <w:p w14:paraId="7C0D6793" w14:textId="14E54FBB" w:rsidR="0044694D" w:rsidRDefault="0044694D" w:rsidP="00F308CE">
      <w:pPr>
        <w:pStyle w:val="ListNumber"/>
        <w:numPr>
          <w:ilvl w:val="0"/>
          <w:numId w:val="20"/>
        </w:numPr>
      </w:pPr>
      <w:r>
        <w:t xml:space="preserve">On the </w:t>
      </w:r>
      <w:r w:rsidRPr="00191EA4">
        <w:rPr>
          <w:b/>
        </w:rPr>
        <w:t xml:space="preserve">Specify </w:t>
      </w:r>
      <w:r>
        <w:rPr>
          <w:b/>
        </w:rPr>
        <w:t>Details</w:t>
      </w:r>
      <w:r>
        <w:t xml:space="preserve"> page, </w:t>
      </w:r>
      <w:r w:rsidR="002C474B">
        <w:rPr>
          <w:rFonts w:cs="Arial"/>
          <w:color w:val="262626" w:themeColor="text1" w:themeTint="D9"/>
          <w:szCs w:val="22"/>
        </w:rPr>
        <w:t>provide</w:t>
      </w:r>
      <w:r>
        <w:rPr>
          <w:rFonts w:cs="Arial"/>
          <w:color w:val="262626" w:themeColor="text1" w:themeTint="D9"/>
          <w:szCs w:val="22"/>
        </w:rPr>
        <w:t xml:space="preserve"> </w:t>
      </w:r>
      <w:r w:rsidR="002C474B">
        <w:rPr>
          <w:rFonts w:cs="Arial"/>
          <w:color w:val="262626" w:themeColor="text1" w:themeTint="D9"/>
          <w:szCs w:val="22"/>
        </w:rPr>
        <w:t>a name for the stack (</w:t>
      </w:r>
      <w:r w:rsidR="00B565B6">
        <w:rPr>
          <w:rFonts w:cs="Arial"/>
          <w:color w:val="262626" w:themeColor="text1" w:themeTint="D9"/>
          <w:szCs w:val="22"/>
        </w:rPr>
        <w:t>for example</w:t>
      </w:r>
      <w:r w:rsidR="002C474B">
        <w:rPr>
          <w:rFonts w:cs="Arial"/>
          <w:color w:val="262626" w:themeColor="text1" w:themeTint="D9"/>
          <w:szCs w:val="22"/>
        </w:rPr>
        <w:t xml:space="preserve">: </w:t>
      </w:r>
      <w:r w:rsidR="00C857BF">
        <w:rPr>
          <w:rFonts w:cs="Arial"/>
          <w:color w:val="262626" w:themeColor="text1" w:themeTint="D9"/>
          <w:szCs w:val="22"/>
        </w:rPr>
        <w:t>Aviatrix</w:t>
      </w:r>
      <w:r w:rsidR="002C474B">
        <w:rPr>
          <w:rFonts w:cs="Arial"/>
          <w:color w:val="262626" w:themeColor="text1" w:themeTint="D9"/>
          <w:szCs w:val="22"/>
        </w:rPr>
        <w:t>)</w:t>
      </w:r>
      <w:r>
        <w:rPr>
          <w:rFonts w:cs="Arial"/>
          <w:color w:val="262626" w:themeColor="text1" w:themeTint="D9"/>
          <w:szCs w:val="22"/>
        </w:rPr>
        <w:t>.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294B7C92" w14:textId="7F779E0E" w:rsidR="0044694D" w:rsidRPr="00B4523D" w:rsidRDefault="0044694D" w:rsidP="00B4523D">
      <w:pPr>
        <w:pStyle w:val="ListParagraph"/>
        <w:numPr>
          <w:ilvl w:val="0"/>
          <w:numId w:val="20"/>
        </w:numPr>
      </w:pPr>
      <w:r w:rsidRPr="00B4523D">
        <w:t xml:space="preserve">In the following tables, parameters are listed by category and described separately for the two deployment options: </w:t>
      </w:r>
    </w:p>
    <w:p w14:paraId="4FF6C4C8" w14:textId="77777777" w:rsidR="002C474B" w:rsidRDefault="007C2E78" w:rsidP="00A602B2">
      <w:pPr>
        <w:pStyle w:val="ListBullet2"/>
        <w:numPr>
          <w:ilvl w:val="0"/>
          <w:numId w:val="46"/>
        </w:numPr>
      </w:pPr>
      <w:hyperlink w:anchor="sc1" w:history="1">
        <w:r w:rsidR="0044694D">
          <w:rPr>
            <w:rStyle w:val="Hyperlink"/>
          </w:rPr>
          <w:t xml:space="preserve">Parameters for deploying </w:t>
        </w:r>
        <w:r w:rsidR="00BF2BEB">
          <w:rPr>
            <w:rStyle w:val="Hyperlink"/>
          </w:rPr>
          <w:t>Aviatrix</w:t>
        </w:r>
        <w:r w:rsidR="0044694D" w:rsidRPr="002F1DB1">
          <w:rPr>
            <w:rStyle w:val="Hyperlink"/>
          </w:rPr>
          <w:t xml:space="preserve"> into a new VPC</w:t>
        </w:r>
      </w:hyperlink>
    </w:p>
    <w:p w14:paraId="3E4FB202" w14:textId="670DAED3" w:rsidR="002F0876" w:rsidRPr="00C55C13" w:rsidRDefault="007C2E78" w:rsidP="00A602B2">
      <w:pPr>
        <w:pStyle w:val="ListBullet2"/>
        <w:numPr>
          <w:ilvl w:val="0"/>
          <w:numId w:val="46"/>
        </w:numPr>
      </w:pPr>
      <w:hyperlink w:anchor="sc2" w:history="1">
        <w:r w:rsidR="0044694D">
          <w:rPr>
            <w:rStyle w:val="Hyperlink"/>
          </w:rPr>
          <w:t xml:space="preserve">Parameters for deploying </w:t>
        </w:r>
        <w:r w:rsidR="00BF2BEB">
          <w:rPr>
            <w:rStyle w:val="Hyperlink"/>
          </w:rPr>
          <w:t>Aviatrix</w:t>
        </w:r>
        <w:r w:rsidR="0044694D" w:rsidRPr="002F1DB1">
          <w:rPr>
            <w:rStyle w:val="Hyperlink"/>
          </w:rPr>
          <w:t xml:space="preserve"> into an existing VPC</w:t>
        </w:r>
      </w:hyperlink>
    </w:p>
    <w:p w14:paraId="126CD66A" w14:textId="4961F441" w:rsidR="0044694D" w:rsidRPr="00380D14" w:rsidRDefault="0044694D" w:rsidP="004B313D">
      <w:pPr>
        <w:pStyle w:val="ListBullet2"/>
        <w:numPr>
          <w:ilvl w:val="0"/>
          <w:numId w:val="4"/>
        </w:numPr>
        <w:spacing w:before="280"/>
        <w:ind w:left="360"/>
        <w:rPr>
          <w:b/>
          <w:color w:val="FFC000"/>
        </w:rPr>
      </w:pPr>
      <w:bookmarkStart w:id="25" w:name="sc1"/>
      <w:bookmarkEnd w:id="25"/>
      <w:r w:rsidRPr="00380D14">
        <w:rPr>
          <w:b/>
          <w:color w:val="FFC000"/>
        </w:rPr>
        <w:t xml:space="preserve">Option 1: </w:t>
      </w:r>
      <w:r w:rsidR="00C820C6" w:rsidRPr="00380D14">
        <w:rPr>
          <w:b/>
          <w:color w:val="FFC000"/>
        </w:rPr>
        <w:t xml:space="preserve">Template </w:t>
      </w:r>
      <w:r w:rsidRPr="00380D14">
        <w:rPr>
          <w:b/>
          <w:color w:val="FFC000"/>
        </w:rPr>
        <w:t xml:space="preserve">Parameters for deploying </w:t>
      </w:r>
      <w:r w:rsidR="00BF2BEB" w:rsidRPr="00380D14">
        <w:rPr>
          <w:b/>
          <w:color w:val="FFC000"/>
        </w:rPr>
        <w:t>Aviatrix</w:t>
      </w:r>
      <w:r w:rsidRPr="00380D14">
        <w:rPr>
          <w:b/>
          <w:color w:val="FFC000"/>
        </w:rPr>
        <w:t xml:space="preserve"> into a new VPC</w:t>
      </w:r>
    </w:p>
    <w:p w14:paraId="2DE29F32" w14:textId="3C307AF2" w:rsidR="00692312" w:rsidRPr="00BD40B8" w:rsidRDefault="00B512E7" w:rsidP="00BD40B8">
      <w:pPr>
        <w:pStyle w:val="ListParagraph"/>
        <w:keepNext/>
        <w:numPr>
          <w:ilvl w:val="0"/>
          <w:numId w:val="4"/>
        </w:numPr>
        <w:ind w:left="360"/>
        <w:rPr>
          <w:i/>
        </w:rPr>
      </w:pPr>
      <w:bookmarkStart w:id="26" w:name="sc2"/>
      <w:bookmarkEnd w:id="26"/>
      <w:r w:rsidRPr="00BD40B8">
        <w:rPr>
          <w:i/>
        </w:rPr>
        <w:t>Specify Details</w:t>
      </w:r>
      <w:r w:rsidR="00692312" w:rsidRPr="00BD40B8">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4CDD12A8" w14:textId="77777777"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6A020652" w14:textId="77777777" w:rsidR="00692312" w:rsidRPr="00D259E6" w:rsidRDefault="00692312" w:rsidP="002F0876">
            <w:pPr>
              <w:pStyle w:val="Tabletext"/>
              <w:rPr>
                <w:sz w:val="20"/>
                <w:szCs w:val="20"/>
              </w:rPr>
            </w:pPr>
            <w:r w:rsidRPr="00D259E6">
              <w:rPr>
                <w:sz w:val="20"/>
                <w:szCs w:val="20"/>
              </w:rPr>
              <w:t>Parameter label (name)</w:t>
            </w:r>
          </w:p>
        </w:tc>
        <w:tc>
          <w:tcPr>
            <w:tcW w:w="1814" w:type="dxa"/>
          </w:tcPr>
          <w:p w14:paraId="6AB96ABA"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64053D5"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692312" w14:paraId="6F0B44B5" w14:textId="77777777" w:rsidTr="002F0876">
        <w:tc>
          <w:tcPr>
            <w:cnfStyle w:val="001000000000" w:firstRow="0" w:lastRow="0" w:firstColumn="1" w:lastColumn="0" w:oddVBand="0" w:evenVBand="0" w:oddHBand="0" w:evenHBand="0" w:firstRowFirstColumn="0" w:firstRowLastColumn="0" w:lastRowFirstColumn="0" w:lastRowLastColumn="0"/>
            <w:tcW w:w="2347" w:type="dxa"/>
          </w:tcPr>
          <w:p w14:paraId="58218FAC" w14:textId="0CA11B42" w:rsidR="00692312" w:rsidRDefault="004D11A9" w:rsidP="00A61835">
            <w:pPr>
              <w:pStyle w:val="Tabletext"/>
            </w:pPr>
            <w:r>
              <w:rPr>
                <w:sz w:val="20"/>
                <w:szCs w:val="20"/>
              </w:rPr>
              <w:t>Stack n</w:t>
            </w:r>
            <w:r w:rsidR="00AA7F65">
              <w:rPr>
                <w:sz w:val="20"/>
                <w:szCs w:val="20"/>
              </w:rPr>
              <w:t>ame</w:t>
            </w:r>
          </w:p>
        </w:tc>
        <w:tc>
          <w:tcPr>
            <w:tcW w:w="1814" w:type="dxa"/>
          </w:tcPr>
          <w:p w14:paraId="1A918EC1" w14:textId="4E7DA7AB" w:rsidR="00692312" w:rsidRPr="000B7D6B" w:rsidRDefault="00F03BA4" w:rsidP="002F087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5D1E50B6" w14:textId="2AE970BB" w:rsidR="00692312" w:rsidRPr="000B7D6B" w:rsidRDefault="00AA7F65"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 xml:space="preserve">Give the stack a name. </w:t>
            </w:r>
            <w:r w:rsidR="002A3423" w:rsidRPr="000B7D6B">
              <w:rPr>
                <w:sz w:val="20"/>
                <w:szCs w:val="20"/>
              </w:rPr>
              <w:t xml:space="preserve"> </w:t>
            </w:r>
            <w:r w:rsidRPr="000B7D6B">
              <w:rPr>
                <w:sz w:val="20"/>
                <w:szCs w:val="20"/>
              </w:rPr>
              <w:t xml:space="preserve">Name length should be less than </w:t>
            </w:r>
            <w:r w:rsidR="008C20FC" w:rsidRPr="000B7D6B">
              <w:rPr>
                <w:sz w:val="20"/>
                <w:szCs w:val="20"/>
              </w:rPr>
              <w:t>35</w:t>
            </w:r>
            <w:r w:rsidRPr="000B7D6B">
              <w:rPr>
                <w:sz w:val="20"/>
                <w:szCs w:val="20"/>
              </w:rPr>
              <w:t xml:space="preserve"> characters</w:t>
            </w:r>
            <w:r w:rsidR="002A3423" w:rsidRPr="000B7D6B">
              <w:rPr>
                <w:sz w:val="20"/>
                <w:szCs w:val="20"/>
              </w:rPr>
              <w:t>.</w:t>
            </w:r>
          </w:p>
        </w:tc>
      </w:tr>
    </w:tbl>
    <w:p w14:paraId="4AF852D3" w14:textId="77777777" w:rsidR="00B512E7" w:rsidRPr="00C55C13" w:rsidRDefault="00B512E7" w:rsidP="00C55C13">
      <w:pPr>
        <w:pStyle w:val="ListParagraph"/>
        <w:keepNext/>
        <w:numPr>
          <w:ilvl w:val="0"/>
          <w:numId w:val="42"/>
        </w:numPr>
        <w:rPr>
          <w:i/>
        </w:rPr>
      </w:pPr>
      <w:r w:rsidRPr="00C55C13">
        <w:rPr>
          <w:i/>
        </w:rPr>
        <w:lastRenderedPageBreak/>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B512E7" w14:paraId="27B0CECB"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38E50CE" w14:textId="77777777" w:rsidR="00B512E7" w:rsidRPr="00D259E6" w:rsidRDefault="00B512E7" w:rsidP="00063796">
            <w:pPr>
              <w:pStyle w:val="Tabletext"/>
              <w:rPr>
                <w:sz w:val="20"/>
                <w:szCs w:val="20"/>
              </w:rPr>
            </w:pPr>
            <w:r w:rsidRPr="00D259E6">
              <w:rPr>
                <w:sz w:val="20"/>
                <w:szCs w:val="20"/>
              </w:rPr>
              <w:t>Parameter label (name)</w:t>
            </w:r>
          </w:p>
        </w:tc>
        <w:tc>
          <w:tcPr>
            <w:tcW w:w="1814" w:type="dxa"/>
          </w:tcPr>
          <w:p w14:paraId="75BEB4BE"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3028C8EC"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B512E7" w14:paraId="56C03508" w14:textId="77777777" w:rsidTr="00063796">
        <w:tc>
          <w:tcPr>
            <w:cnfStyle w:val="001000000000" w:firstRow="0" w:lastRow="0" w:firstColumn="1" w:lastColumn="0" w:oddVBand="0" w:evenVBand="0" w:oddHBand="0" w:evenHBand="0" w:firstRowFirstColumn="0" w:firstRowLastColumn="0" w:lastRowFirstColumn="0" w:lastRowLastColumn="0"/>
            <w:tcW w:w="2347" w:type="dxa"/>
          </w:tcPr>
          <w:p w14:paraId="6FBA590D" w14:textId="77777777" w:rsidR="00B512E7" w:rsidRPr="000B7D6B" w:rsidRDefault="00B512E7" w:rsidP="00063796">
            <w:pPr>
              <w:pStyle w:val="Tabletext"/>
              <w:rPr>
                <w:sz w:val="20"/>
                <w:szCs w:val="20"/>
              </w:rPr>
            </w:pPr>
            <w:proofErr w:type="spellStart"/>
            <w:r w:rsidRPr="000B7D6B">
              <w:rPr>
                <w:sz w:val="20"/>
                <w:szCs w:val="20"/>
              </w:rPr>
              <w:t>Keypair</w:t>
            </w:r>
            <w:proofErr w:type="spellEnd"/>
          </w:p>
        </w:tc>
        <w:tc>
          <w:tcPr>
            <w:tcW w:w="1814" w:type="dxa"/>
          </w:tcPr>
          <w:p w14:paraId="5AF72B00" w14:textId="42221DD2" w:rsidR="00B512E7" w:rsidRPr="000B7D6B" w:rsidRDefault="00F03BA4"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573992C3" w14:textId="0A38B19C" w:rsidR="00B512E7" w:rsidRPr="000B7D6B" w:rsidRDefault="00C857BF"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Key P</w:t>
            </w:r>
            <w:r w:rsidR="00CD7740" w:rsidRPr="000B7D6B">
              <w:rPr>
                <w:sz w:val="20"/>
                <w:szCs w:val="20"/>
              </w:rPr>
              <w:t>air</w:t>
            </w:r>
            <w:r w:rsidR="00B512E7" w:rsidRPr="000B7D6B">
              <w:rPr>
                <w:sz w:val="20"/>
                <w:szCs w:val="20"/>
              </w:rPr>
              <w:t xml:space="preserve"> to be used in the Aviatrix Controller for SSH access</w:t>
            </w:r>
          </w:p>
        </w:tc>
      </w:tr>
    </w:tbl>
    <w:p w14:paraId="0967FC1D" w14:textId="77777777" w:rsidR="00692312" w:rsidRPr="00BD40B8" w:rsidRDefault="001A30B1" w:rsidP="00BD40B8">
      <w:pPr>
        <w:pStyle w:val="ListParagraph"/>
        <w:keepNext/>
        <w:numPr>
          <w:ilvl w:val="0"/>
          <w:numId w:val="37"/>
        </w:numPr>
        <w:spacing w:before="280"/>
        <w:rPr>
          <w:i/>
        </w:rPr>
      </w:pPr>
      <w:r w:rsidRPr="00BD40B8">
        <w:rPr>
          <w:i/>
        </w:rPr>
        <w:t>VPC</w:t>
      </w:r>
      <w:r w:rsidR="00692312" w:rsidRPr="00BD40B8">
        <w:rPr>
          <w:i/>
        </w:rPr>
        <w:t xml:space="preserve">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373EE3A9" w14:textId="77777777"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53F8952" w14:textId="77777777" w:rsidR="00692312" w:rsidRPr="00D259E6" w:rsidRDefault="00692312" w:rsidP="002F0876">
            <w:pPr>
              <w:pStyle w:val="Tabletext"/>
              <w:rPr>
                <w:sz w:val="20"/>
                <w:szCs w:val="20"/>
              </w:rPr>
            </w:pPr>
            <w:r w:rsidRPr="00D259E6">
              <w:rPr>
                <w:sz w:val="20"/>
                <w:szCs w:val="20"/>
              </w:rPr>
              <w:t>Parameter label (name)</w:t>
            </w:r>
          </w:p>
        </w:tc>
        <w:tc>
          <w:tcPr>
            <w:tcW w:w="1814" w:type="dxa"/>
          </w:tcPr>
          <w:p w14:paraId="2184161D"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3510BCF" w14:textId="77777777" w:rsidR="00692312" w:rsidRPr="00D259E6" w:rsidRDefault="00692312"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1A30B1" w14:paraId="2D5CCA8A" w14:textId="77777777" w:rsidTr="00A5444A">
        <w:trPr>
          <w:trHeight w:val="376"/>
        </w:trPr>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02B08D9C" w14:textId="4DE44125" w:rsidR="001A30B1" w:rsidRPr="000B7D6B" w:rsidRDefault="001A30B1" w:rsidP="00C820C6">
            <w:pPr>
              <w:pStyle w:val="Tabletext"/>
              <w:rPr>
                <w:sz w:val="20"/>
                <w:szCs w:val="20"/>
              </w:rPr>
            </w:pPr>
            <w:r w:rsidRPr="000B7D6B">
              <w:rPr>
                <w:sz w:val="20"/>
                <w:szCs w:val="20"/>
              </w:rPr>
              <w:t xml:space="preserve">VPC </w:t>
            </w:r>
            <w:r w:rsidR="00921DBB" w:rsidRPr="000B7D6B">
              <w:rPr>
                <w:sz w:val="20"/>
                <w:szCs w:val="20"/>
              </w:rPr>
              <w:t xml:space="preserve">CIDR </w:t>
            </w:r>
          </w:p>
        </w:tc>
        <w:tc>
          <w:tcPr>
            <w:tcW w:w="1814" w:type="dxa"/>
            <w:shd w:val="clear" w:color="auto" w:fill="FFFFFF" w:themeFill="background1"/>
          </w:tcPr>
          <w:p w14:paraId="4A354A86" w14:textId="77777777" w:rsidR="001A30B1" w:rsidRPr="00A074B1" w:rsidRDefault="001A30B1" w:rsidP="002F087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sz w:val="20"/>
                <w:szCs w:val="20"/>
              </w:rPr>
            </w:pPr>
            <w:r w:rsidRPr="00A074B1">
              <w:rPr>
                <w:rFonts w:ascii="Traveling _Typewriter" w:hAnsi="Traveling _Typewriter"/>
                <w:sz w:val="20"/>
                <w:szCs w:val="20"/>
              </w:rPr>
              <w:t>10.1.0.0/16</w:t>
            </w:r>
          </w:p>
        </w:tc>
        <w:tc>
          <w:tcPr>
            <w:tcW w:w="5204" w:type="dxa"/>
            <w:shd w:val="clear" w:color="auto" w:fill="FFFFFF" w:themeFill="background1"/>
          </w:tcPr>
          <w:p w14:paraId="7978E101" w14:textId="77777777" w:rsidR="001A30B1" w:rsidRPr="000B7D6B" w:rsidRDefault="001A30B1"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Subnet address to be assigned to the VPC</w:t>
            </w:r>
          </w:p>
        </w:tc>
      </w:tr>
      <w:tr w:rsidR="001A30B1" w14:paraId="38CCC209" w14:textId="77777777" w:rsidTr="002F087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BD2EE9E" w14:textId="0BD47473" w:rsidR="001A30B1" w:rsidRPr="000B7D6B" w:rsidRDefault="00C820C6" w:rsidP="000B7D6B">
            <w:pPr>
              <w:spacing w:line="200" w:lineRule="atLeast"/>
              <w:rPr>
                <w:rFonts w:ascii="Georgia" w:hAnsi="Georgia"/>
                <w:szCs w:val="20"/>
              </w:rPr>
            </w:pPr>
            <w:r w:rsidRPr="000B7D6B">
              <w:rPr>
                <w:rFonts w:ascii="Georgia" w:hAnsi="Georgia"/>
                <w:szCs w:val="20"/>
              </w:rPr>
              <w:t xml:space="preserve">Public </w:t>
            </w:r>
            <w:r w:rsidR="001A30B1" w:rsidRPr="000B7D6B">
              <w:rPr>
                <w:rFonts w:ascii="Georgia" w:hAnsi="Georgia"/>
                <w:szCs w:val="20"/>
              </w:rPr>
              <w:t xml:space="preserve">Subnet </w:t>
            </w:r>
            <w:r w:rsidRPr="000B7D6B">
              <w:rPr>
                <w:rFonts w:ascii="Georgia" w:hAnsi="Georgia"/>
                <w:szCs w:val="20"/>
              </w:rPr>
              <w:t xml:space="preserve">1 </w:t>
            </w:r>
            <w:r w:rsidR="001A30B1" w:rsidRPr="000B7D6B">
              <w:rPr>
                <w:rFonts w:ascii="Georgia" w:hAnsi="Georgia"/>
                <w:szCs w:val="20"/>
              </w:rPr>
              <w:t>CIDR</w:t>
            </w:r>
            <w:r w:rsidR="00921DBB" w:rsidRPr="000B7D6B">
              <w:rPr>
                <w:rFonts w:ascii="Georgia" w:hAnsi="Georgia"/>
                <w:szCs w:val="20"/>
              </w:rPr>
              <w:t xml:space="preserve"> </w:t>
            </w:r>
          </w:p>
        </w:tc>
        <w:tc>
          <w:tcPr>
            <w:tcW w:w="1814" w:type="dxa"/>
          </w:tcPr>
          <w:p w14:paraId="4618FF1C" w14:textId="77777777" w:rsidR="001A30B1" w:rsidRPr="00A074B1" w:rsidRDefault="001A30B1" w:rsidP="002F087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sz w:val="20"/>
                <w:szCs w:val="20"/>
              </w:rPr>
            </w:pPr>
            <w:r w:rsidRPr="00A074B1">
              <w:rPr>
                <w:rFonts w:ascii="Traveling _Typewriter" w:hAnsi="Traveling _Typewriter"/>
                <w:sz w:val="20"/>
                <w:szCs w:val="20"/>
              </w:rPr>
              <w:t>10.1.0.0/24</w:t>
            </w:r>
          </w:p>
        </w:tc>
        <w:tc>
          <w:tcPr>
            <w:tcW w:w="5204" w:type="dxa"/>
          </w:tcPr>
          <w:p w14:paraId="47FFBB99" w14:textId="48C5BF92" w:rsidR="001A30B1" w:rsidRPr="000B7D6B" w:rsidRDefault="001A30B1"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 xml:space="preserve">Subnet CIDR where the </w:t>
            </w:r>
            <w:r w:rsidR="00921DBB" w:rsidRPr="000B7D6B">
              <w:rPr>
                <w:sz w:val="20"/>
                <w:szCs w:val="20"/>
              </w:rPr>
              <w:t>Aviatrix C</w:t>
            </w:r>
            <w:r w:rsidRPr="000B7D6B">
              <w:rPr>
                <w:sz w:val="20"/>
                <w:szCs w:val="20"/>
              </w:rPr>
              <w:t>ontroller will be deployed</w:t>
            </w:r>
          </w:p>
        </w:tc>
      </w:tr>
      <w:tr w:rsidR="007D66B7" w14:paraId="6931DAC4" w14:textId="77777777" w:rsidTr="002F087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0D813A9" w14:textId="77777777" w:rsidR="007D66B7" w:rsidRPr="000B7D6B" w:rsidRDefault="007D66B7" w:rsidP="000E1331">
            <w:pPr>
              <w:pStyle w:val="Tabletext"/>
              <w:rPr>
                <w:sz w:val="20"/>
                <w:szCs w:val="20"/>
              </w:rPr>
            </w:pPr>
            <w:r w:rsidRPr="000B7D6B">
              <w:rPr>
                <w:sz w:val="20"/>
                <w:szCs w:val="20"/>
              </w:rPr>
              <w:t xml:space="preserve">Public Subnet 2 CIDR </w:t>
            </w:r>
          </w:p>
          <w:p w14:paraId="24AC1F4F" w14:textId="77777777" w:rsidR="007D66B7" w:rsidRPr="000B7D6B" w:rsidRDefault="007D66B7" w:rsidP="002F0876">
            <w:pPr>
              <w:pStyle w:val="Tabletext"/>
              <w:rPr>
                <w:sz w:val="20"/>
                <w:szCs w:val="20"/>
              </w:rPr>
            </w:pPr>
          </w:p>
        </w:tc>
        <w:tc>
          <w:tcPr>
            <w:tcW w:w="1814" w:type="dxa"/>
          </w:tcPr>
          <w:p w14:paraId="7A39D3B1" w14:textId="1C76F777" w:rsidR="007D66B7" w:rsidRPr="00A074B1" w:rsidRDefault="007D66B7" w:rsidP="002F087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sz w:val="20"/>
                <w:szCs w:val="20"/>
              </w:rPr>
            </w:pPr>
            <w:r w:rsidRPr="00A074B1">
              <w:rPr>
                <w:rFonts w:ascii="Traveling _Typewriter" w:hAnsi="Traveling _Typewriter"/>
                <w:sz w:val="20"/>
                <w:szCs w:val="20"/>
              </w:rPr>
              <w:t>10.1.1.0/24</w:t>
            </w:r>
          </w:p>
        </w:tc>
        <w:tc>
          <w:tcPr>
            <w:tcW w:w="5204" w:type="dxa"/>
          </w:tcPr>
          <w:p w14:paraId="177B1DC5" w14:textId="1B004522" w:rsidR="007D66B7" w:rsidRPr="000B7D6B" w:rsidRDefault="007D66B7"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Secondary Subnet CIDR where the HA Hub Gateway will be deployed</w:t>
            </w:r>
          </w:p>
        </w:tc>
      </w:tr>
      <w:tr w:rsidR="004C6489" w14:paraId="445D2B4D" w14:textId="77777777" w:rsidTr="002F087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3E91AF6" w14:textId="1C5EBE01" w:rsidR="004C6489" w:rsidRPr="000B7D6B" w:rsidRDefault="004C6489" w:rsidP="000E1331">
            <w:pPr>
              <w:pStyle w:val="Tabletext"/>
              <w:rPr>
                <w:sz w:val="20"/>
                <w:szCs w:val="20"/>
              </w:rPr>
            </w:pPr>
            <w:r w:rsidRPr="000B7D6B">
              <w:rPr>
                <w:sz w:val="20"/>
                <w:szCs w:val="20"/>
              </w:rPr>
              <w:t>Availability zones</w:t>
            </w:r>
          </w:p>
          <w:p w14:paraId="58AB37BB" w14:textId="77777777" w:rsidR="004C6489" w:rsidRPr="000B7D6B" w:rsidRDefault="004C6489" w:rsidP="00921DBB">
            <w:pPr>
              <w:rPr>
                <w:rFonts w:ascii="Georgia" w:hAnsi="Georgia"/>
                <w:szCs w:val="20"/>
              </w:rPr>
            </w:pPr>
          </w:p>
        </w:tc>
        <w:tc>
          <w:tcPr>
            <w:tcW w:w="1814" w:type="dxa"/>
          </w:tcPr>
          <w:p w14:paraId="3B85F586" w14:textId="6631393A" w:rsidR="004C6489" w:rsidRPr="000B7D6B" w:rsidRDefault="00F03BA4"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03BA4">
              <w:rPr>
                <w:i/>
                <w:color w:val="FF0000"/>
                <w:sz w:val="20"/>
                <w:szCs w:val="20"/>
              </w:rPr>
              <w:t>&lt;Requires input&gt;</w:t>
            </w:r>
          </w:p>
        </w:tc>
        <w:tc>
          <w:tcPr>
            <w:tcW w:w="5204" w:type="dxa"/>
          </w:tcPr>
          <w:p w14:paraId="1D28E16F" w14:textId="3E41D4C1" w:rsidR="004C6489" w:rsidRPr="000B7D6B" w:rsidRDefault="004C6489" w:rsidP="00921DBB">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0B7D6B">
              <w:rPr>
                <w:sz w:val="20"/>
                <w:szCs w:val="20"/>
              </w:rPr>
              <w:t xml:space="preserve">Availability zones where the Primary </w:t>
            </w:r>
            <w:proofErr w:type="gramStart"/>
            <w:r w:rsidRPr="000B7D6B">
              <w:rPr>
                <w:sz w:val="20"/>
                <w:szCs w:val="20"/>
              </w:rPr>
              <w:t>and  HA</w:t>
            </w:r>
            <w:proofErr w:type="gramEnd"/>
            <w:r w:rsidRPr="000B7D6B">
              <w:rPr>
                <w:sz w:val="20"/>
                <w:szCs w:val="20"/>
              </w:rPr>
              <w:t xml:space="preserve"> Hub Gateway will be deployed.</w:t>
            </w:r>
          </w:p>
        </w:tc>
      </w:tr>
    </w:tbl>
    <w:p w14:paraId="223CAADD" w14:textId="1E3128FD" w:rsidR="001A30B1" w:rsidRPr="001A30B1" w:rsidRDefault="001A30B1" w:rsidP="00F308CE">
      <w:pPr>
        <w:pStyle w:val="ListParagraph"/>
        <w:keepNext/>
        <w:numPr>
          <w:ilvl w:val="0"/>
          <w:numId w:val="7"/>
        </w:numPr>
        <w:spacing w:before="280"/>
        <w:rPr>
          <w:i/>
        </w:rPr>
      </w:pPr>
      <w:r w:rsidRPr="001A30B1">
        <w:rPr>
          <w:i/>
        </w:rPr>
        <w:t xml:space="preserve">Controller </w:t>
      </w:r>
      <w:r w:rsidR="00B512E7">
        <w:rPr>
          <w:i/>
        </w:rPr>
        <w:t>Information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1A30B1" w14:paraId="082AA97E" w14:textId="77777777" w:rsidTr="00AE7A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C73A0BA" w14:textId="77777777" w:rsidR="001A30B1" w:rsidRPr="00D259E6" w:rsidRDefault="001A30B1" w:rsidP="00AE7AE2">
            <w:pPr>
              <w:pStyle w:val="Tabletext"/>
              <w:rPr>
                <w:sz w:val="20"/>
                <w:szCs w:val="20"/>
              </w:rPr>
            </w:pPr>
            <w:r w:rsidRPr="00D259E6">
              <w:rPr>
                <w:sz w:val="20"/>
                <w:szCs w:val="20"/>
              </w:rPr>
              <w:t>Parameter label (name)</w:t>
            </w:r>
          </w:p>
        </w:tc>
        <w:tc>
          <w:tcPr>
            <w:tcW w:w="1814" w:type="dxa"/>
          </w:tcPr>
          <w:p w14:paraId="4AE9BB23"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03BD1711"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1A30B1" w14:paraId="601C5519" w14:textId="77777777" w:rsidTr="00AE7AE2">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7B4F0BB" w14:textId="77777777" w:rsidR="001A30B1" w:rsidRPr="00D259E6" w:rsidRDefault="001A30B1" w:rsidP="0098466B">
            <w:pPr>
              <w:pStyle w:val="Tabletext"/>
              <w:rPr>
                <w:sz w:val="20"/>
                <w:szCs w:val="20"/>
              </w:rPr>
            </w:pPr>
            <w:r w:rsidRPr="00D259E6">
              <w:rPr>
                <w:sz w:val="20"/>
                <w:szCs w:val="20"/>
              </w:rPr>
              <w:t>Admin Email</w:t>
            </w:r>
          </w:p>
        </w:tc>
        <w:tc>
          <w:tcPr>
            <w:tcW w:w="1814" w:type="dxa"/>
          </w:tcPr>
          <w:p w14:paraId="23842B59" w14:textId="6FA942D0" w:rsidR="001A30B1" w:rsidRPr="00D259E6" w:rsidRDefault="00F03BA4" w:rsidP="00AE7AE2">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207FC103" w14:textId="77777777"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Email for the administrator of the Aviatrix Controller</w:t>
            </w:r>
          </w:p>
        </w:tc>
      </w:tr>
      <w:tr w:rsidR="001A30B1" w14:paraId="583BAB6C" w14:textId="77777777" w:rsidTr="00AE7AE2">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F98516" w14:textId="77777777" w:rsidR="001A30B1" w:rsidRPr="00D259E6" w:rsidRDefault="001A30B1" w:rsidP="00AE7AE2">
            <w:pPr>
              <w:pStyle w:val="Tabletext"/>
              <w:rPr>
                <w:b w:val="0"/>
                <w:sz w:val="20"/>
                <w:szCs w:val="20"/>
              </w:rPr>
            </w:pPr>
            <w:r w:rsidRPr="00D259E6">
              <w:rPr>
                <w:sz w:val="20"/>
                <w:szCs w:val="20"/>
              </w:rPr>
              <w:t>Controller Password</w:t>
            </w:r>
          </w:p>
        </w:tc>
        <w:tc>
          <w:tcPr>
            <w:tcW w:w="1814" w:type="dxa"/>
          </w:tcPr>
          <w:p w14:paraId="34737123" w14:textId="3D055A5D" w:rsidR="001A30B1" w:rsidRPr="00D259E6" w:rsidRDefault="00F03BA4"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03BA4">
              <w:rPr>
                <w:i/>
                <w:color w:val="FF0000"/>
                <w:sz w:val="20"/>
                <w:szCs w:val="20"/>
              </w:rPr>
              <w:t>&lt;Requires input&gt;</w:t>
            </w:r>
          </w:p>
        </w:tc>
        <w:tc>
          <w:tcPr>
            <w:tcW w:w="5204" w:type="dxa"/>
          </w:tcPr>
          <w:p w14:paraId="4BC824E1" w14:textId="214B2021"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D259E6">
              <w:rPr>
                <w:sz w:val="20"/>
                <w:szCs w:val="20"/>
              </w:rPr>
              <w:t>Password for the controller. It must contain a</w:t>
            </w:r>
            <w:r w:rsidR="00626441" w:rsidRPr="00D259E6">
              <w:rPr>
                <w:sz w:val="20"/>
                <w:szCs w:val="20"/>
              </w:rPr>
              <w:t>n</w:t>
            </w:r>
            <w:r w:rsidRPr="00D259E6">
              <w:rPr>
                <w:sz w:val="20"/>
                <w:szCs w:val="20"/>
              </w:rPr>
              <w:t xml:space="preserve"> </w:t>
            </w:r>
            <w:r w:rsidR="00626441" w:rsidRPr="00D259E6">
              <w:rPr>
                <w:sz w:val="20"/>
                <w:szCs w:val="20"/>
              </w:rPr>
              <w:t>u</w:t>
            </w:r>
            <w:r w:rsidRPr="00D259E6">
              <w:rPr>
                <w:sz w:val="20"/>
                <w:szCs w:val="20"/>
              </w:rPr>
              <w:t>ppercase letter, a number and a symbol.</w:t>
            </w:r>
          </w:p>
        </w:tc>
      </w:tr>
      <w:tr w:rsidR="001A30B1" w14:paraId="0A26A750" w14:textId="77777777" w:rsidTr="00AE7AE2">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042C265B" w14:textId="7C615567" w:rsidR="001A30B1" w:rsidRPr="00D259E6" w:rsidRDefault="00B512E7" w:rsidP="00AE7AE2">
            <w:pPr>
              <w:pStyle w:val="Tabletext"/>
              <w:rPr>
                <w:sz w:val="20"/>
                <w:szCs w:val="20"/>
              </w:rPr>
            </w:pPr>
            <w:r w:rsidRPr="00D259E6">
              <w:rPr>
                <w:sz w:val="20"/>
                <w:szCs w:val="20"/>
              </w:rPr>
              <w:t xml:space="preserve">Aviatrix </w:t>
            </w:r>
            <w:r w:rsidR="001A30B1" w:rsidRPr="00D259E6">
              <w:rPr>
                <w:sz w:val="20"/>
                <w:szCs w:val="20"/>
              </w:rPr>
              <w:t xml:space="preserve">Controller Instance </w:t>
            </w:r>
            <w:r w:rsidR="0041409D">
              <w:rPr>
                <w:sz w:val="20"/>
                <w:szCs w:val="20"/>
              </w:rPr>
              <w:t>Type</w:t>
            </w:r>
          </w:p>
        </w:tc>
        <w:tc>
          <w:tcPr>
            <w:tcW w:w="1814" w:type="dxa"/>
          </w:tcPr>
          <w:p w14:paraId="2CC8158D" w14:textId="0E7A3FCF" w:rsidR="001A30B1" w:rsidRPr="00A074B1" w:rsidRDefault="004C6489" w:rsidP="00AE7AE2">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2.Medium</w:t>
            </w:r>
            <w:proofErr w:type="gramEnd"/>
          </w:p>
        </w:tc>
        <w:tc>
          <w:tcPr>
            <w:tcW w:w="5204" w:type="dxa"/>
          </w:tcPr>
          <w:p w14:paraId="12EF874F" w14:textId="0A0F3C99"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w:t>
            </w:r>
            <w:r w:rsidR="00921DBB" w:rsidRPr="00D259E6">
              <w:rPr>
                <w:sz w:val="20"/>
                <w:szCs w:val="20"/>
              </w:rPr>
              <w:t>Aviatrix C</w:t>
            </w:r>
            <w:r w:rsidRPr="00D259E6">
              <w:rPr>
                <w:sz w:val="20"/>
                <w:szCs w:val="20"/>
              </w:rPr>
              <w:t>ontroller.</w:t>
            </w:r>
          </w:p>
        </w:tc>
      </w:tr>
    </w:tbl>
    <w:p w14:paraId="50C92FA9" w14:textId="0356B15D" w:rsidR="00B512E7" w:rsidRPr="001A30B1" w:rsidRDefault="00B512E7" w:rsidP="00F308CE">
      <w:pPr>
        <w:pStyle w:val="ListParagraph"/>
        <w:keepNext/>
        <w:numPr>
          <w:ilvl w:val="0"/>
          <w:numId w:val="7"/>
        </w:numPr>
        <w:spacing w:before="280"/>
        <w:rPr>
          <w:i/>
        </w:rPr>
      </w:pPr>
      <w:r>
        <w:rPr>
          <w:i/>
        </w:rPr>
        <w:t>License Configuration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B512E7" w14:paraId="0E9EECF6"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51363A63" w14:textId="77777777" w:rsidR="00B512E7" w:rsidRPr="00D259E6" w:rsidRDefault="00B512E7" w:rsidP="00063796">
            <w:pPr>
              <w:pStyle w:val="Tabletext"/>
              <w:rPr>
                <w:sz w:val="20"/>
                <w:szCs w:val="20"/>
              </w:rPr>
            </w:pPr>
            <w:r w:rsidRPr="00D259E6">
              <w:rPr>
                <w:sz w:val="20"/>
                <w:szCs w:val="20"/>
              </w:rPr>
              <w:t>Parameter label (name)</w:t>
            </w:r>
          </w:p>
        </w:tc>
        <w:tc>
          <w:tcPr>
            <w:tcW w:w="1814" w:type="dxa"/>
          </w:tcPr>
          <w:p w14:paraId="286AD98F"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26290483" w14:textId="77777777" w:rsidR="00B512E7" w:rsidRPr="00D259E6" w:rsidRDefault="00B512E7"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B512E7" w14:paraId="1C6F5D55"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1F544E8" w14:textId="0CC13556" w:rsidR="00B512E7" w:rsidRPr="00D259E6" w:rsidRDefault="00B512E7" w:rsidP="004C6489">
            <w:pPr>
              <w:pStyle w:val="Tabletext"/>
              <w:rPr>
                <w:sz w:val="20"/>
                <w:szCs w:val="20"/>
              </w:rPr>
            </w:pPr>
            <w:r w:rsidRPr="00D259E6">
              <w:rPr>
                <w:sz w:val="20"/>
                <w:szCs w:val="20"/>
              </w:rPr>
              <w:t>License Model</w:t>
            </w:r>
          </w:p>
        </w:tc>
        <w:tc>
          <w:tcPr>
            <w:tcW w:w="1814" w:type="dxa"/>
          </w:tcPr>
          <w:p w14:paraId="396119DA" w14:textId="113014CC" w:rsidR="00B512E7" w:rsidRPr="00A074B1" w:rsidRDefault="00B512E7"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s="Adobe Arabic"/>
                <w:i/>
                <w:color w:val="FF0000"/>
                <w:sz w:val="20"/>
                <w:szCs w:val="20"/>
              </w:rPr>
            </w:pPr>
            <w:r w:rsidRPr="00A074B1">
              <w:rPr>
                <w:rFonts w:ascii="Traveling _Typewriter" w:hAnsi="Traveling _Typewriter" w:cs="Adobe Arabic"/>
                <w:color w:val="auto"/>
                <w:sz w:val="20"/>
                <w:szCs w:val="20"/>
              </w:rPr>
              <w:t>License</w:t>
            </w:r>
            <w:r w:rsidR="00443866" w:rsidRPr="00A074B1">
              <w:rPr>
                <w:rFonts w:ascii="Traveling _Typewriter" w:hAnsi="Traveling _Typewriter" w:cs="Adobe Arabic"/>
                <w:color w:val="auto"/>
                <w:sz w:val="20"/>
                <w:szCs w:val="20"/>
              </w:rPr>
              <w:t xml:space="preserve"> </w:t>
            </w:r>
            <w:r w:rsidRPr="00A074B1">
              <w:rPr>
                <w:rFonts w:ascii="Traveling _Typewriter" w:hAnsi="Traveling _Typewriter" w:cs="Adobe Arabic"/>
                <w:color w:val="auto"/>
                <w:sz w:val="20"/>
                <w:szCs w:val="20"/>
              </w:rPr>
              <w:t>Included</w:t>
            </w:r>
          </w:p>
        </w:tc>
        <w:tc>
          <w:tcPr>
            <w:tcW w:w="5204" w:type="dxa"/>
          </w:tcPr>
          <w:p w14:paraId="5D29820F" w14:textId="02CED026" w:rsidR="00B512E7" w:rsidRPr="00D259E6" w:rsidRDefault="00B512E7"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Aviatrix </w:t>
            </w:r>
            <w:r w:rsidR="00155B65" w:rsidRPr="00D259E6">
              <w:rPr>
                <w:sz w:val="20"/>
                <w:szCs w:val="20"/>
              </w:rPr>
              <w:t>License type (Licenses Included or BYOL)</w:t>
            </w:r>
          </w:p>
        </w:tc>
      </w:tr>
      <w:tr w:rsidR="00B512E7" w14:paraId="182DAF6E"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775C3E39" w14:textId="5106E043" w:rsidR="00B512E7" w:rsidRPr="00D259E6" w:rsidRDefault="00155B65" w:rsidP="004C6489">
            <w:pPr>
              <w:pStyle w:val="Tabletext"/>
              <w:rPr>
                <w:sz w:val="20"/>
                <w:szCs w:val="20"/>
              </w:rPr>
            </w:pPr>
            <w:r w:rsidRPr="00D259E6">
              <w:rPr>
                <w:sz w:val="20"/>
                <w:szCs w:val="20"/>
              </w:rPr>
              <w:t>BYOL License Key</w:t>
            </w:r>
          </w:p>
        </w:tc>
        <w:tc>
          <w:tcPr>
            <w:tcW w:w="1814" w:type="dxa"/>
          </w:tcPr>
          <w:p w14:paraId="28CC0153" w14:textId="295CC009" w:rsidR="00B512E7" w:rsidRPr="00D259E6" w:rsidRDefault="00F03BA4"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355BA74B" w14:textId="4FDAF801" w:rsidR="00B512E7" w:rsidRPr="00D259E6" w:rsidRDefault="00155B65"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BYOL license Key provided by Aviatrix</w:t>
            </w:r>
          </w:p>
        </w:tc>
      </w:tr>
    </w:tbl>
    <w:p w14:paraId="07ED51BA" w14:textId="5BAA220F" w:rsidR="001A30B1" w:rsidRPr="00BD40B8" w:rsidRDefault="00155B65" w:rsidP="00BD40B8">
      <w:pPr>
        <w:pStyle w:val="ListParagraph"/>
        <w:keepNext/>
        <w:numPr>
          <w:ilvl w:val="0"/>
          <w:numId w:val="32"/>
        </w:numPr>
        <w:spacing w:before="280"/>
        <w:rPr>
          <w:i/>
        </w:rPr>
      </w:pPr>
      <w:r w:rsidRPr="00BD40B8">
        <w:rPr>
          <w:i/>
        </w:rPr>
        <w:lastRenderedPageBreak/>
        <w:t>Gateway Information</w:t>
      </w:r>
      <w:r w:rsidR="001A30B1" w:rsidRPr="00BD40B8">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1A30B1" w14:paraId="5AE25B06" w14:textId="77777777" w:rsidTr="004C64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664FFBF" w14:textId="77777777" w:rsidR="001A30B1" w:rsidRPr="00D259E6" w:rsidRDefault="001A30B1" w:rsidP="00AE7AE2">
            <w:pPr>
              <w:pStyle w:val="Tabletext"/>
              <w:rPr>
                <w:sz w:val="20"/>
                <w:szCs w:val="20"/>
              </w:rPr>
            </w:pPr>
            <w:r w:rsidRPr="00D259E6">
              <w:rPr>
                <w:sz w:val="20"/>
                <w:szCs w:val="20"/>
              </w:rPr>
              <w:t>Parameter label (name)</w:t>
            </w:r>
          </w:p>
        </w:tc>
        <w:tc>
          <w:tcPr>
            <w:tcW w:w="1814" w:type="dxa"/>
          </w:tcPr>
          <w:p w14:paraId="5BB41E8C"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2804CABC" w14:textId="77777777" w:rsidR="001A30B1" w:rsidRPr="00D259E6" w:rsidRDefault="001A30B1" w:rsidP="00AE7AE2">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1A30B1" w14:paraId="40FE2EB3" w14:textId="77777777" w:rsidTr="004C64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8CACF05" w14:textId="63930474" w:rsidR="001A30B1" w:rsidRPr="00D259E6" w:rsidRDefault="001A30B1" w:rsidP="00AE7AE2">
            <w:pPr>
              <w:rPr>
                <w:rFonts w:ascii="Georgia" w:hAnsi="Georgia" w:cs="Arial"/>
                <w:color w:val="262626" w:themeColor="text1" w:themeTint="D9"/>
                <w:szCs w:val="20"/>
              </w:rPr>
            </w:pPr>
            <w:r w:rsidRPr="00D259E6">
              <w:rPr>
                <w:rFonts w:ascii="Georgia" w:hAnsi="Georgia"/>
                <w:szCs w:val="20"/>
              </w:rPr>
              <w:t xml:space="preserve">Hub Gateway Instance </w:t>
            </w:r>
            <w:r w:rsidR="0041409D">
              <w:rPr>
                <w:rFonts w:ascii="Georgia" w:hAnsi="Georgia"/>
                <w:szCs w:val="20"/>
              </w:rPr>
              <w:t>Type</w:t>
            </w:r>
          </w:p>
        </w:tc>
        <w:tc>
          <w:tcPr>
            <w:tcW w:w="1814" w:type="dxa"/>
          </w:tcPr>
          <w:p w14:paraId="5774C47D" w14:textId="2AFB5441" w:rsidR="001A30B1" w:rsidRPr="00A074B1" w:rsidRDefault="00F03BA4">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2.Medium</w:t>
            </w:r>
            <w:proofErr w:type="gramEnd"/>
          </w:p>
        </w:tc>
        <w:tc>
          <w:tcPr>
            <w:tcW w:w="5204" w:type="dxa"/>
          </w:tcPr>
          <w:p w14:paraId="35A2C8CD" w14:textId="172B92E8" w:rsidR="001A30B1" w:rsidRPr="00D259E6" w:rsidRDefault="001A30B1"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Hub Gateway</w:t>
            </w:r>
          </w:p>
        </w:tc>
      </w:tr>
      <w:tr w:rsidR="008C20FC" w14:paraId="6DAB72D4" w14:textId="77777777" w:rsidTr="004C64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98B899E" w14:textId="7F65A93A" w:rsidR="008C20FC" w:rsidRPr="00D259E6" w:rsidRDefault="008C20FC" w:rsidP="00AE7AE2">
            <w:pPr>
              <w:rPr>
                <w:rFonts w:ascii="Georgia" w:hAnsi="Georgia"/>
                <w:szCs w:val="20"/>
              </w:rPr>
            </w:pPr>
            <w:r w:rsidRPr="00D259E6">
              <w:rPr>
                <w:rFonts w:ascii="Georgia" w:hAnsi="Georgia"/>
                <w:szCs w:val="20"/>
              </w:rPr>
              <w:t xml:space="preserve">Spoke Gateway Instance </w:t>
            </w:r>
            <w:r w:rsidR="0041409D">
              <w:rPr>
                <w:rFonts w:ascii="Georgia" w:hAnsi="Georgia"/>
                <w:szCs w:val="20"/>
              </w:rPr>
              <w:t>Type</w:t>
            </w:r>
          </w:p>
        </w:tc>
        <w:tc>
          <w:tcPr>
            <w:tcW w:w="1814" w:type="dxa"/>
          </w:tcPr>
          <w:p w14:paraId="592B6B08" w14:textId="5AB3DC3B" w:rsidR="008C20FC" w:rsidRPr="00A074B1" w:rsidRDefault="008C20FC" w:rsidP="008C20FC">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2.micro</w:t>
            </w:r>
            <w:proofErr w:type="gramEnd"/>
          </w:p>
        </w:tc>
        <w:tc>
          <w:tcPr>
            <w:tcW w:w="5204" w:type="dxa"/>
          </w:tcPr>
          <w:p w14:paraId="71B5FCAD" w14:textId="093F815D" w:rsidR="008C20FC" w:rsidRPr="00D259E6" w:rsidRDefault="008C20FC"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Spoke Gateway(s)</w:t>
            </w:r>
          </w:p>
        </w:tc>
      </w:tr>
      <w:tr w:rsidR="008C20FC" w14:paraId="6B7E39C8" w14:textId="77777777" w:rsidTr="004C6489">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E85E767" w14:textId="0A01ACAE" w:rsidR="008C20FC" w:rsidRPr="00D259E6" w:rsidRDefault="004033BD" w:rsidP="00AE7AE2">
            <w:pPr>
              <w:rPr>
                <w:rFonts w:ascii="Georgia" w:hAnsi="Georgia"/>
                <w:szCs w:val="20"/>
              </w:rPr>
            </w:pPr>
            <w:r w:rsidRPr="00D259E6">
              <w:rPr>
                <w:rFonts w:ascii="Georgia" w:hAnsi="Georgia"/>
                <w:szCs w:val="20"/>
              </w:rPr>
              <w:t>Spoke VPC Tag Name</w:t>
            </w:r>
          </w:p>
        </w:tc>
        <w:tc>
          <w:tcPr>
            <w:tcW w:w="1814" w:type="dxa"/>
          </w:tcPr>
          <w:p w14:paraId="620B29EA" w14:textId="4EA27BC4" w:rsidR="008C20FC" w:rsidRPr="00A074B1" w:rsidRDefault="008C20FC" w:rsidP="008C20FC">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aviatrix-spoke</w:t>
            </w:r>
          </w:p>
        </w:tc>
        <w:tc>
          <w:tcPr>
            <w:tcW w:w="5204" w:type="dxa"/>
          </w:tcPr>
          <w:p w14:paraId="6153EB7E" w14:textId="03AFB23A" w:rsidR="008C20FC" w:rsidRPr="00D259E6" w:rsidRDefault="004033BD" w:rsidP="00AE7AE2">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Tag to identify Spoke VPC to be connected to Transit Hub</w:t>
            </w:r>
            <w:r w:rsidR="008C20FC" w:rsidRPr="00D259E6">
              <w:rPr>
                <w:sz w:val="20"/>
                <w:szCs w:val="20"/>
              </w:rPr>
              <w:t xml:space="preserve"> </w:t>
            </w:r>
          </w:p>
        </w:tc>
      </w:tr>
    </w:tbl>
    <w:p w14:paraId="792AB207" w14:textId="1CA90317" w:rsidR="00E63CEE" w:rsidRPr="001A30B1" w:rsidRDefault="00713D81" w:rsidP="00F308CE">
      <w:pPr>
        <w:pStyle w:val="ListParagraph"/>
        <w:keepNext/>
        <w:numPr>
          <w:ilvl w:val="0"/>
          <w:numId w:val="7"/>
        </w:numPr>
        <w:spacing w:before="280"/>
        <w:rPr>
          <w:i/>
        </w:rPr>
      </w:pPr>
      <w:r>
        <w:rPr>
          <w:i/>
        </w:rPr>
        <w:t>Optional 2</w:t>
      </w:r>
      <w:r w:rsidRPr="00713D81">
        <w:rPr>
          <w:i/>
          <w:vertAlign w:val="superscript"/>
        </w:rPr>
        <w:t>nd</w:t>
      </w:r>
      <w:r>
        <w:rPr>
          <w:i/>
        </w:rPr>
        <w:t xml:space="preserve"> AWS Account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E63CEE" w14:paraId="25B61817" w14:textId="77777777" w:rsidTr="00D02B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5FCBA0A" w14:textId="77777777" w:rsidR="00E63CEE" w:rsidRPr="00D259E6" w:rsidRDefault="00E63CEE" w:rsidP="00D02B8C">
            <w:pPr>
              <w:pStyle w:val="Tabletext"/>
              <w:rPr>
                <w:sz w:val="20"/>
                <w:szCs w:val="20"/>
              </w:rPr>
            </w:pPr>
            <w:r w:rsidRPr="00D259E6">
              <w:rPr>
                <w:sz w:val="20"/>
                <w:szCs w:val="20"/>
              </w:rPr>
              <w:t>Parameter label (name)</w:t>
            </w:r>
          </w:p>
        </w:tc>
        <w:tc>
          <w:tcPr>
            <w:tcW w:w="1814" w:type="dxa"/>
          </w:tcPr>
          <w:p w14:paraId="7B7A0971" w14:textId="77777777" w:rsidR="00E63CEE" w:rsidRPr="00D259E6" w:rsidRDefault="00E63CEE" w:rsidP="00D02B8C">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13C91EFA" w14:textId="77777777" w:rsidR="00E63CEE" w:rsidRPr="00D259E6" w:rsidRDefault="00E63CEE" w:rsidP="00D02B8C">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E63CEE" w14:paraId="07747F33" w14:textId="77777777" w:rsidTr="00D02B8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441409A2" w14:textId="0F0F8EFE" w:rsidR="00E63CEE" w:rsidRPr="00D259E6" w:rsidRDefault="004C6489" w:rsidP="00D02B8C">
            <w:pPr>
              <w:rPr>
                <w:rFonts w:ascii="Georgia" w:hAnsi="Georgia"/>
                <w:szCs w:val="20"/>
              </w:rPr>
            </w:pPr>
            <w:r w:rsidRPr="00D259E6">
              <w:rPr>
                <w:rFonts w:ascii="Georgia" w:hAnsi="Georgia"/>
                <w:szCs w:val="20"/>
              </w:rPr>
              <w:t xml:space="preserve">Optional </w:t>
            </w:r>
            <w:r w:rsidR="002C0E0B" w:rsidRPr="00D259E6">
              <w:rPr>
                <w:rFonts w:ascii="Georgia" w:hAnsi="Georgia"/>
                <w:szCs w:val="20"/>
              </w:rPr>
              <w:t xml:space="preserve">Second </w:t>
            </w:r>
            <w:r w:rsidR="00155B65" w:rsidRPr="00D259E6">
              <w:rPr>
                <w:rFonts w:ascii="Georgia" w:hAnsi="Georgia"/>
                <w:szCs w:val="20"/>
              </w:rPr>
              <w:t xml:space="preserve">AWS </w:t>
            </w:r>
            <w:r w:rsidR="002C0E0B" w:rsidRPr="00D259E6">
              <w:rPr>
                <w:rFonts w:ascii="Georgia" w:hAnsi="Georgia"/>
                <w:szCs w:val="20"/>
              </w:rPr>
              <w:t>Account number</w:t>
            </w:r>
          </w:p>
        </w:tc>
        <w:tc>
          <w:tcPr>
            <w:tcW w:w="1814" w:type="dxa"/>
          </w:tcPr>
          <w:p w14:paraId="4FC26FBB" w14:textId="4089369F" w:rsidR="00E63CEE" w:rsidRPr="00D259E6" w:rsidRDefault="00F03BA4" w:rsidP="00D02B8C">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714537A4" w14:textId="4C8E548E" w:rsidR="00E63CEE" w:rsidRPr="00D259E6" w:rsidRDefault="002C0E0B" w:rsidP="00D02B8C">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Amazon account number for the second </w:t>
            </w:r>
            <w:r w:rsidR="00F62DD9" w:rsidRPr="00D259E6">
              <w:rPr>
                <w:sz w:val="20"/>
                <w:szCs w:val="20"/>
              </w:rPr>
              <w:t xml:space="preserve">AWS </w:t>
            </w:r>
            <w:r w:rsidRPr="00D259E6">
              <w:rPr>
                <w:sz w:val="20"/>
                <w:szCs w:val="20"/>
              </w:rPr>
              <w:t>Account</w:t>
            </w:r>
            <w:r w:rsidR="00155B65" w:rsidRPr="00D259E6">
              <w:rPr>
                <w:sz w:val="20"/>
                <w:szCs w:val="20"/>
              </w:rPr>
              <w:t xml:space="preserve"> where spoke VPCs may be deployed.</w:t>
            </w:r>
            <w:r w:rsidR="00C857BF" w:rsidRPr="00D259E6">
              <w:rPr>
                <w:sz w:val="20"/>
                <w:szCs w:val="20"/>
              </w:rPr>
              <w:t xml:space="preserve"> </w:t>
            </w:r>
            <w:r w:rsidR="00713D81" w:rsidRPr="00D259E6">
              <w:rPr>
                <w:sz w:val="20"/>
                <w:szCs w:val="20"/>
              </w:rPr>
              <w:t>This field is optional.</w:t>
            </w:r>
          </w:p>
        </w:tc>
      </w:tr>
      <w:tr w:rsidR="00E63CEE" w14:paraId="398CAB6E" w14:textId="77777777" w:rsidTr="00D02B8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B407B4E" w14:textId="0CEFBAF6" w:rsidR="00E63CEE" w:rsidRPr="00D259E6" w:rsidRDefault="00155B65" w:rsidP="00D02B8C">
            <w:pPr>
              <w:rPr>
                <w:rFonts w:ascii="Georgia" w:hAnsi="Georgia"/>
                <w:szCs w:val="20"/>
              </w:rPr>
            </w:pPr>
            <w:r w:rsidRPr="00D259E6">
              <w:rPr>
                <w:rFonts w:ascii="Georgia" w:hAnsi="Georgia"/>
                <w:szCs w:val="20"/>
              </w:rPr>
              <w:t xml:space="preserve">ARN </w:t>
            </w:r>
            <w:r w:rsidR="003818BB" w:rsidRPr="00D259E6">
              <w:rPr>
                <w:rFonts w:ascii="Georgia" w:hAnsi="Georgia"/>
                <w:szCs w:val="20"/>
              </w:rPr>
              <w:t xml:space="preserve">for Aviatrix-role-app on secondary </w:t>
            </w:r>
            <w:r w:rsidRPr="00D259E6">
              <w:rPr>
                <w:rFonts w:ascii="Georgia" w:hAnsi="Georgia"/>
                <w:szCs w:val="20"/>
              </w:rPr>
              <w:t>Account</w:t>
            </w:r>
          </w:p>
        </w:tc>
        <w:tc>
          <w:tcPr>
            <w:tcW w:w="1814" w:type="dxa"/>
          </w:tcPr>
          <w:p w14:paraId="13C72685" w14:textId="19B86364" w:rsidR="00E63CEE" w:rsidRPr="00F03BA4" w:rsidRDefault="00F03BA4" w:rsidP="00D02B8C">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5A1D8538" w14:textId="69B1A8AE" w:rsidR="00E63CEE" w:rsidRPr="00D259E6" w:rsidRDefault="00F62DD9" w:rsidP="00D02B8C">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Resource Name (ARN) for the second AWS Account where Spoke VPC may be deployed</w:t>
            </w:r>
            <w:r w:rsidR="00E63CEE" w:rsidRPr="00D259E6">
              <w:rPr>
                <w:sz w:val="20"/>
                <w:szCs w:val="20"/>
              </w:rPr>
              <w:t xml:space="preserve"> </w:t>
            </w:r>
          </w:p>
        </w:tc>
      </w:tr>
      <w:tr w:rsidR="00155B65" w14:paraId="5AE3150C" w14:textId="77777777" w:rsidTr="00D02B8C">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AA6480" w14:textId="63E43739" w:rsidR="00155B65" w:rsidRPr="00D259E6" w:rsidRDefault="00155B65" w:rsidP="00D02B8C">
            <w:pPr>
              <w:rPr>
                <w:rFonts w:ascii="Georgia" w:hAnsi="Georgia"/>
                <w:szCs w:val="20"/>
              </w:rPr>
            </w:pPr>
            <w:r w:rsidRPr="00D259E6">
              <w:rPr>
                <w:rFonts w:ascii="Georgia" w:hAnsi="Georgia"/>
                <w:szCs w:val="20"/>
              </w:rPr>
              <w:t>ARN for Aviatrix-role-ec2 on second</w:t>
            </w:r>
            <w:r w:rsidR="003818BB" w:rsidRPr="00D259E6">
              <w:rPr>
                <w:rFonts w:ascii="Georgia" w:hAnsi="Georgia"/>
                <w:szCs w:val="20"/>
              </w:rPr>
              <w:t>ary</w:t>
            </w:r>
            <w:r w:rsidRPr="00D259E6">
              <w:rPr>
                <w:rFonts w:ascii="Georgia" w:hAnsi="Georgia"/>
                <w:szCs w:val="20"/>
              </w:rPr>
              <w:t xml:space="preserve"> Account</w:t>
            </w:r>
          </w:p>
        </w:tc>
        <w:tc>
          <w:tcPr>
            <w:tcW w:w="1814" w:type="dxa"/>
          </w:tcPr>
          <w:p w14:paraId="65DE488E" w14:textId="2B42EC7B" w:rsidR="00155B65" w:rsidRPr="00D259E6" w:rsidRDefault="00F03BA4" w:rsidP="00D02B8C">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1B92696C" w14:textId="342727D2" w:rsidR="00155B65" w:rsidRPr="00D259E6" w:rsidRDefault="00F62DD9" w:rsidP="00D02B8C">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Resource Name (ARN) for the second AWS Account where Spoke VPC may be deployed</w:t>
            </w:r>
          </w:p>
        </w:tc>
      </w:tr>
    </w:tbl>
    <w:p w14:paraId="3BB62A2E" w14:textId="77777777" w:rsidR="00C55C13" w:rsidRPr="00C55C13" w:rsidRDefault="00C55C13" w:rsidP="00C55C13">
      <w:pPr>
        <w:pStyle w:val="ListNumber"/>
        <w:ind w:left="720"/>
      </w:pPr>
    </w:p>
    <w:p w14:paraId="7A0050DA" w14:textId="4212A9EC" w:rsidR="00E63CEE" w:rsidRPr="00713D81" w:rsidRDefault="00B0015F" w:rsidP="004246A9">
      <w:pPr>
        <w:pStyle w:val="ListNumber"/>
        <w:numPr>
          <w:ilvl w:val="0"/>
          <w:numId w:val="20"/>
        </w:numPr>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rsidR="00713D81">
        <w:t xml:space="preserve">, which takes to the Options Page. </w:t>
      </w:r>
    </w:p>
    <w:p w14:paraId="2160F791" w14:textId="22BE841A" w:rsidR="00DF6D59" w:rsidRDefault="00DF6D59" w:rsidP="00F308CE">
      <w:pPr>
        <w:pStyle w:val="ListNumber"/>
        <w:numPr>
          <w:ilvl w:val="0"/>
          <w:numId w:val="20"/>
        </w:numPr>
        <w:spacing w:before="280"/>
      </w:pPr>
      <w:r>
        <w:t xml:space="preserve">On the </w:t>
      </w:r>
      <w:r w:rsidRPr="00191EA4">
        <w:rPr>
          <w:b/>
        </w:rPr>
        <w:t>Options</w:t>
      </w:r>
      <w:r>
        <w:t xml:space="preserve"> page, you can </w:t>
      </w:r>
      <w:hyperlink r:id="rId47" w:history="1">
        <w:r w:rsidRPr="00F22EBE">
          <w:rPr>
            <w:rStyle w:val="Hyperlink"/>
          </w:rPr>
          <w:t>specify tags</w:t>
        </w:r>
      </w:hyperlink>
      <w:r>
        <w:t xml:space="preserve"> </w:t>
      </w:r>
      <w:r w:rsidRPr="00F22EBE">
        <w:t>(key-value pairs) for resources in your stack</w:t>
      </w:r>
      <w:r>
        <w:t xml:space="preserve"> and </w:t>
      </w:r>
      <w:hyperlink r:id="rId48" w:history="1">
        <w:r>
          <w:rPr>
            <w:rStyle w:val="Hyperlink"/>
          </w:rPr>
          <w:t>set advanced options</w:t>
        </w:r>
      </w:hyperlink>
      <w:r>
        <w:t xml:space="preserve">. When you’re done, choose </w:t>
      </w:r>
      <w:r w:rsidRPr="0012359E">
        <w:rPr>
          <w:b/>
        </w:rPr>
        <w:t>Next</w:t>
      </w:r>
      <w:r>
        <w:t>.</w:t>
      </w:r>
    </w:p>
    <w:p w14:paraId="20064B79" w14:textId="0F6312F2" w:rsidR="00DF6D59" w:rsidRDefault="00DF6D59" w:rsidP="00A1451F">
      <w:pPr>
        <w:pStyle w:val="ListNumber"/>
        <w:numPr>
          <w:ilvl w:val="0"/>
          <w:numId w:val="20"/>
        </w:numPr>
      </w:pPr>
      <w:r>
        <w:t xml:space="preserve">On the </w:t>
      </w:r>
      <w:r w:rsidRPr="00191EA4">
        <w:rPr>
          <w:b/>
        </w:rPr>
        <w:t>Review</w:t>
      </w:r>
      <w:r>
        <w:t xml:space="preserve"> page, review and confirm the template settings. Under </w:t>
      </w:r>
      <w:r w:rsidRPr="000A2652">
        <w:rPr>
          <w:b/>
        </w:rPr>
        <w:t>Capabilities</w:t>
      </w:r>
      <w:r>
        <w:t xml:space="preserve">, select the </w:t>
      </w:r>
      <w:r w:rsidRPr="001E419F">
        <w:t>checkbox “</w:t>
      </w:r>
      <w:r w:rsidRPr="001E419F">
        <w:rPr>
          <w:rStyle w:val="Strong"/>
          <w:rFonts w:eastAsiaTheme="majorEastAsia"/>
          <w:color w:val="444444"/>
          <w:shd w:val="clear" w:color="auto" w:fill="FFFFFF"/>
        </w:rPr>
        <w:t xml:space="preserve">I acknowledge that AWS </w:t>
      </w:r>
      <w:proofErr w:type="spellStart"/>
      <w:r w:rsidRPr="001E419F">
        <w:rPr>
          <w:rStyle w:val="Strong"/>
          <w:rFonts w:eastAsiaTheme="majorEastAsia"/>
          <w:color w:val="444444"/>
          <w:shd w:val="clear" w:color="auto" w:fill="FFFFFF"/>
        </w:rPr>
        <w:t>CloudFormation</w:t>
      </w:r>
      <w:proofErr w:type="spellEnd"/>
      <w:r w:rsidRPr="001E419F">
        <w:rPr>
          <w:rStyle w:val="Strong"/>
          <w:rFonts w:eastAsiaTheme="majorEastAsia"/>
          <w:color w:val="444444"/>
          <w:shd w:val="clear" w:color="auto" w:fill="FFFFFF"/>
        </w:rPr>
        <w:t xml:space="preserve"> might create IAM resources with custom names.</w:t>
      </w:r>
      <w:r w:rsidRPr="001E419F">
        <w:t>” to</w:t>
      </w:r>
      <w:r>
        <w:t xml:space="preserve"> acknowledge that you accept that the template will create IAM resources.</w:t>
      </w:r>
    </w:p>
    <w:p w14:paraId="259C9E66" w14:textId="3600F4AD" w:rsidR="0059752E" w:rsidRPr="00A54AEC" w:rsidRDefault="00F308CE" w:rsidP="00A54AEC">
      <w:pPr>
        <w:pStyle w:val="ListNumber"/>
        <w:numPr>
          <w:ilvl w:val="0"/>
          <w:numId w:val="20"/>
        </w:numPr>
      </w:pPr>
      <w:r>
        <w:t xml:space="preserve">Choose </w:t>
      </w:r>
      <w:r w:rsidRPr="008A3078">
        <w:rPr>
          <w:b/>
        </w:rPr>
        <w:t>Create</w:t>
      </w:r>
      <w:r>
        <w:t xml:space="preserve"> to deploy the stack.</w:t>
      </w:r>
    </w:p>
    <w:p w14:paraId="725254C7" w14:textId="77777777" w:rsidR="0044694D" w:rsidRPr="00380D14" w:rsidRDefault="0044694D" w:rsidP="00F308CE">
      <w:pPr>
        <w:pStyle w:val="ListParagraph"/>
        <w:keepNext/>
        <w:numPr>
          <w:ilvl w:val="0"/>
          <w:numId w:val="7"/>
        </w:numPr>
        <w:spacing w:before="280"/>
        <w:rPr>
          <w:b/>
          <w:color w:val="FFC000"/>
        </w:rPr>
      </w:pPr>
      <w:r w:rsidRPr="00380D14">
        <w:rPr>
          <w:b/>
          <w:color w:val="FFC000"/>
        </w:rPr>
        <w:lastRenderedPageBreak/>
        <w:t xml:space="preserve">Option 2: Parameters for deploying </w:t>
      </w:r>
      <w:r w:rsidR="00BF2BEB" w:rsidRPr="00380D14">
        <w:rPr>
          <w:color w:val="FFC000"/>
        </w:rPr>
        <w:t>Aviatrix</w:t>
      </w:r>
      <w:r w:rsidRPr="00380D14">
        <w:rPr>
          <w:b/>
          <w:color w:val="FFC000"/>
        </w:rPr>
        <w:t xml:space="preserve"> into an existing VPC</w:t>
      </w:r>
    </w:p>
    <w:p w14:paraId="2E50E34B" w14:textId="034DFEA1" w:rsidR="00CD7740" w:rsidRPr="00BD40B8" w:rsidRDefault="00CD7740" w:rsidP="00BD40B8">
      <w:pPr>
        <w:pStyle w:val="ListParagraph"/>
        <w:keepNext/>
        <w:numPr>
          <w:ilvl w:val="0"/>
          <w:numId w:val="7"/>
        </w:numPr>
        <w:rPr>
          <w:i/>
        </w:rPr>
      </w:pPr>
      <w:r w:rsidRPr="00BD40B8">
        <w:rPr>
          <w:i/>
        </w:rPr>
        <w:t>Specify Details:</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1BF8A494"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02C8338"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76B2E66A"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483E6013"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2996C7A3" w14:textId="77777777" w:rsidTr="00063796">
        <w:tc>
          <w:tcPr>
            <w:cnfStyle w:val="001000000000" w:firstRow="0" w:lastRow="0" w:firstColumn="1" w:lastColumn="0" w:oddVBand="0" w:evenVBand="0" w:oddHBand="0" w:evenHBand="0" w:firstRowFirstColumn="0" w:firstRowLastColumn="0" w:lastRowFirstColumn="0" w:lastRowLastColumn="0"/>
            <w:tcW w:w="2347" w:type="dxa"/>
          </w:tcPr>
          <w:p w14:paraId="2CCE75EB" w14:textId="77777777" w:rsidR="00CD7740" w:rsidRPr="00D259E6" w:rsidRDefault="00CD7740" w:rsidP="00063796">
            <w:pPr>
              <w:pStyle w:val="Tabletext"/>
              <w:rPr>
                <w:sz w:val="20"/>
                <w:szCs w:val="20"/>
              </w:rPr>
            </w:pPr>
            <w:r w:rsidRPr="00D259E6">
              <w:rPr>
                <w:sz w:val="20"/>
                <w:szCs w:val="20"/>
              </w:rPr>
              <w:t>Stack name</w:t>
            </w:r>
          </w:p>
        </w:tc>
        <w:tc>
          <w:tcPr>
            <w:tcW w:w="1814" w:type="dxa"/>
          </w:tcPr>
          <w:p w14:paraId="078E7C09" w14:textId="0CFB459B" w:rsidR="00CD7740" w:rsidRPr="00D259E6" w:rsidRDefault="00F03BA4"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00391993"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Give the stack a name.  Name length should be less than 35 characters.</w:t>
            </w:r>
          </w:p>
        </w:tc>
      </w:tr>
    </w:tbl>
    <w:p w14:paraId="18758AA4" w14:textId="77777777" w:rsidR="00CD7740" w:rsidRDefault="00CD7740" w:rsidP="00CD7740">
      <w:pPr>
        <w:keepNext/>
        <w:spacing w:after="140"/>
        <w:ind w:left="360"/>
        <w:rPr>
          <w:i/>
        </w:rPr>
      </w:pPr>
    </w:p>
    <w:p w14:paraId="7982947B" w14:textId="21872D32" w:rsidR="00CD7740" w:rsidRPr="00BD40B8" w:rsidRDefault="00CD7740" w:rsidP="00CD7740">
      <w:pPr>
        <w:keepNext/>
        <w:spacing w:after="140"/>
        <w:ind w:left="360"/>
        <w:rPr>
          <w:rFonts w:ascii="Georgia" w:hAnsi="Georgia"/>
          <w:i/>
        </w:rPr>
      </w:pPr>
      <w:r w:rsidRPr="00BD40B8">
        <w:rPr>
          <w:rFonts w:ascii="Georgia" w:hAnsi="Georgia"/>
          <w:i/>
        </w:rPr>
        <w:t>Parameters:</w:t>
      </w:r>
    </w:p>
    <w:p w14:paraId="70546FF2" w14:textId="77777777" w:rsidR="00CD7740" w:rsidRPr="00BD40B8" w:rsidRDefault="00CD7740" w:rsidP="00BD40B8">
      <w:pPr>
        <w:pStyle w:val="ListParagraph"/>
        <w:keepNext/>
        <w:numPr>
          <w:ilvl w:val="0"/>
          <w:numId w:val="39"/>
        </w:numPr>
        <w:rPr>
          <w:i/>
        </w:rPr>
      </w:pPr>
      <w:r w:rsidRPr="00BD40B8">
        <w:rPr>
          <w:i/>
        </w:rPr>
        <w:t>Amazon Ec2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029FCEBB"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25783DB"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226A6CF6"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7E2CB58"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07077725" w14:textId="77777777" w:rsidTr="00063796">
        <w:tc>
          <w:tcPr>
            <w:cnfStyle w:val="001000000000" w:firstRow="0" w:lastRow="0" w:firstColumn="1" w:lastColumn="0" w:oddVBand="0" w:evenVBand="0" w:oddHBand="0" w:evenHBand="0" w:firstRowFirstColumn="0" w:firstRowLastColumn="0" w:lastRowFirstColumn="0" w:lastRowLastColumn="0"/>
            <w:tcW w:w="2347" w:type="dxa"/>
          </w:tcPr>
          <w:p w14:paraId="47CA94A7" w14:textId="77777777" w:rsidR="00CD7740" w:rsidRPr="00D259E6" w:rsidRDefault="00CD7740" w:rsidP="00063796">
            <w:pPr>
              <w:pStyle w:val="Tabletext"/>
              <w:rPr>
                <w:sz w:val="20"/>
                <w:szCs w:val="20"/>
              </w:rPr>
            </w:pPr>
            <w:proofErr w:type="spellStart"/>
            <w:r w:rsidRPr="00D259E6">
              <w:rPr>
                <w:sz w:val="20"/>
                <w:szCs w:val="20"/>
              </w:rPr>
              <w:t>Keypair</w:t>
            </w:r>
            <w:proofErr w:type="spellEnd"/>
          </w:p>
        </w:tc>
        <w:tc>
          <w:tcPr>
            <w:tcW w:w="1814" w:type="dxa"/>
          </w:tcPr>
          <w:p w14:paraId="41B5B7C4" w14:textId="7C8BC093" w:rsidR="00CD7740" w:rsidRPr="00D259E6" w:rsidRDefault="00F03BA4"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7357B6A9"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Key pair to be used in the Aviatrix Controller for SSH access</w:t>
            </w:r>
          </w:p>
        </w:tc>
      </w:tr>
    </w:tbl>
    <w:p w14:paraId="7C19CD6C" w14:textId="77777777" w:rsidR="00BD40B8" w:rsidRDefault="00BD40B8" w:rsidP="00BD40B8">
      <w:pPr>
        <w:keepNext/>
        <w:rPr>
          <w:i/>
        </w:rPr>
      </w:pPr>
    </w:p>
    <w:p w14:paraId="5272F13F" w14:textId="77777777" w:rsidR="000051FE" w:rsidRPr="00BD40B8" w:rsidRDefault="000051FE" w:rsidP="00BD40B8">
      <w:pPr>
        <w:pStyle w:val="ListParagraph"/>
        <w:keepNext/>
        <w:numPr>
          <w:ilvl w:val="0"/>
          <w:numId w:val="39"/>
        </w:numPr>
        <w:rPr>
          <w:i/>
        </w:rPr>
      </w:pPr>
      <w:r w:rsidRPr="00BD40B8">
        <w:rPr>
          <w:i/>
        </w:rPr>
        <w:t>Existing VPC Configuration: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713D81" w14:paraId="3FEC4F81" w14:textId="77777777" w:rsidTr="000E13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15402790" w14:textId="77777777" w:rsidR="00713D81" w:rsidRPr="00D259E6" w:rsidRDefault="00713D81" w:rsidP="000E1331">
            <w:pPr>
              <w:pStyle w:val="Tabletext"/>
              <w:rPr>
                <w:sz w:val="20"/>
                <w:szCs w:val="20"/>
              </w:rPr>
            </w:pPr>
            <w:r w:rsidRPr="00D259E6">
              <w:rPr>
                <w:sz w:val="20"/>
                <w:szCs w:val="20"/>
              </w:rPr>
              <w:t>Parameter label (name)</w:t>
            </w:r>
          </w:p>
        </w:tc>
        <w:tc>
          <w:tcPr>
            <w:tcW w:w="1814" w:type="dxa"/>
          </w:tcPr>
          <w:p w14:paraId="593A6A8B" w14:textId="77777777" w:rsidR="00713D81" w:rsidRPr="00D259E6" w:rsidRDefault="00713D81" w:rsidP="000E1331">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31164F48" w14:textId="77777777" w:rsidR="00713D81" w:rsidRPr="00D259E6" w:rsidRDefault="00713D81" w:rsidP="000E1331">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713D81" w14:paraId="17D3CCFC" w14:textId="77777777" w:rsidTr="00F03BA4">
        <w:trPr>
          <w:trHeight w:val="637"/>
        </w:trPr>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67B2D33D" w14:textId="6BC4A062" w:rsidR="00713D81" w:rsidRPr="00F03BA4" w:rsidRDefault="00713D81" w:rsidP="000E1331">
            <w:pPr>
              <w:pStyle w:val="Tabletext"/>
              <w:rPr>
                <w:color w:val="auto"/>
                <w:sz w:val="20"/>
                <w:szCs w:val="20"/>
              </w:rPr>
            </w:pPr>
            <w:r w:rsidRPr="00F03BA4">
              <w:rPr>
                <w:color w:val="auto"/>
                <w:sz w:val="20"/>
                <w:szCs w:val="20"/>
              </w:rPr>
              <w:t>VPC ID</w:t>
            </w:r>
          </w:p>
        </w:tc>
        <w:tc>
          <w:tcPr>
            <w:tcW w:w="1814" w:type="dxa"/>
            <w:shd w:val="clear" w:color="auto" w:fill="FFFFFF" w:themeFill="background1"/>
          </w:tcPr>
          <w:p w14:paraId="525EC106" w14:textId="3648D3EF" w:rsidR="00713D81" w:rsidRPr="00A074B1" w:rsidRDefault="00713D81" w:rsidP="000E1331">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Select from Drop down</w:t>
            </w:r>
          </w:p>
        </w:tc>
        <w:tc>
          <w:tcPr>
            <w:tcW w:w="5204" w:type="dxa"/>
            <w:shd w:val="clear" w:color="auto" w:fill="FFFFFF" w:themeFill="background1"/>
          </w:tcPr>
          <w:p w14:paraId="181FD24F"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Subnet address to be assigned to the VPC</w:t>
            </w:r>
          </w:p>
        </w:tc>
      </w:tr>
      <w:tr w:rsidR="00713D81" w14:paraId="2671DF04" w14:textId="77777777" w:rsidTr="000E1331">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36BA070" w14:textId="77777777" w:rsidR="00713D81" w:rsidRPr="00F03BA4" w:rsidRDefault="00713D81" w:rsidP="000E1331">
            <w:pPr>
              <w:pStyle w:val="Tabletext"/>
              <w:rPr>
                <w:color w:val="auto"/>
                <w:sz w:val="20"/>
                <w:szCs w:val="20"/>
              </w:rPr>
            </w:pPr>
            <w:r w:rsidRPr="00F03BA4">
              <w:rPr>
                <w:color w:val="auto"/>
                <w:sz w:val="20"/>
                <w:szCs w:val="20"/>
              </w:rPr>
              <w:t xml:space="preserve">Public Subnet 1 CIDR </w:t>
            </w:r>
          </w:p>
        </w:tc>
        <w:tc>
          <w:tcPr>
            <w:tcW w:w="1814" w:type="dxa"/>
          </w:tcPr>
          <w:p w14:paraId="42F6A7B4" w14:textId="549BAA1D" w:rsidR="00713D81" w:rsidRPr="00A074B1" w:rsidRDefault="00F03BA4" w:rsidP="000E1331">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auto"/>
                <w:sz w:val="20"/>
                <w:szCs w:val="20"/>
              </w:rPr>
            </w:pPr>
            <w:r w:rsidRPr="00A074B1">
              <w:rPr>
                <w:rFonts w:ascii="Traveling _Typewriter" w:hAnsi="Traveling _Typewriter"/>
                <w:color w:val="auto"/>
                <w:sz w:val="20"/>
                <w:szCs w:val="20"/>
              </w:rPr>
              <w:t>Select from Drop down</w:t>
            </w:r>
          </w:p>
        </w:tc>
        <w:tc>
          <w:tcPr>
            <w:tcW w:w="5204" w:type="dxa"/>
          </w:tcPr>
          <w:p w14:paraId="0B8C7504"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Subnet CIDR where the Aviatrix Controller will be deployed</w:t>
            </w:r>
          </w:p>
        </w:tc>
      </w:tr>
      <w:tr w:rsidR="00713D81" w14:paraId="571062E6" w14:textId="77777777" w:rsidTr="00F03BA4">
        <w:trPr>
          <w:trHeight w:val="592"/>
        </w:trPr>
        <w:tc>
          <w:tcPr>
            <w:cnfStyle w:val="001000000000" w:firstRow="0" w:lastRow="0" w:firstColumn="1" w:lastColumn="0" w:oddVBand="0" w:evenVBand="0" w:oddHBand="0" w:evenHBand="0" w:firstRowFirstColumn="0" w:firstRowLastColumn="0" w:lastRowFirstColumn="0" w:lastRowLastColumn="0"/>
            <w:tcW w:w="2347" w:type="dxa"/>
          </w:tcPr>
          <w:p w14:paraId="0B8041D1" w14:textId="56977E49" w:rsidR="00713D81" w:rsidRPr="00F03BA4" w:rsidRDefault="00713D81" w:rsidP="000E1331">
            <w:pPr>
              <w:pStyle w:val="Tabletext"/>
              <w:rPr>
                <w:color w:val="auto"/>
                <w:sz w:val="20"/>
                <w:szCs w:val="20"/>
              </w:rPr>
            </w:pPr>
            <w:r w:rsidRPr="00F03BA4">
              <w:rPr>
                <w:color w:val="auto"/>
                <w:sz w:val="20"/>
                <w:szCs w:val="20"/>
              </w:rPr>
              <w:t xml:space="preserve">Public Subnet 2 CIDR </w:t>
            </w:r>
          </w:p>
        </w:tc>
        <w:tc>
          <w:tcPr>
            <w:tcW w:w="1814" w:type="dxa"/>
          </w:tcPr>
          <w:p w14:paraId="52699F8E" w14:textId="31CB12A8" w:rsidR="00713D81" w:rsidRPr="00A074B1" w:rsidRDefault="00F03BA4" w:rsidP="000E1331">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auto"/>
                <w:sz w:val="20"/>
                <w:szCs w:val="20"/>
              </w:rPr>
            </w:pPr>
            <w:r w:rsidRPr="00A074B1">
              <w:rPr>
                <w:rFonts w:ascii="Traveling _Typewriter" w:hAnsi="Traveling _Typewriter"/>
                <w:color w:val="auto"/>
                <w:sz w:val="20"/>
                <w:szCs w:val="20"/>
              </w:rPr>
              <w:t>Select from Drop down</w:t>
            </w:r>
          </w:p>
        </w:tc>
        <w:tc>
          <w:tcPr>
            <w:tcW w:w="5204" w:type="dxa"/>
          </w:tcPr>
          <w:p w14:paraId="391AE001"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Secondary Subnet CIDR where the HA Hub Gateway will be deployed</w:t>
            </w:r>
          </w:p>
        </w:tc>
      </w:tr>
      <w:tr w:rsidR="00713D81" w14:paraId="43E49DC7" w14:textId="77777777" w:rsidTr="000E1331">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5695DC5" w14:textId="0CD4ACC3" w:rsidR="00713D81" w:rsidRPr="00D259E6" w:rsidRDefault="00713D81" w:rsidP="00F03BA4">
            <w:pPr>
              <w:pStyle w:val="Tabletext"/>
              <w:rPr>
                <w:sz w:val="20"/>
                <w:szCs w:val="20"/>
              </w:rPr>
            </w:pPr>
            <w:r w:rsidRPr="00D259E6">
              <w:rPr>
                <w:sz w:val="20"/>
                <w:szCs w:val="20"/>
              </w:rPr>
              <w:t>Availability zones</w:t>
            </w:r>
          </w:p>
        </w:tc>
        <w:tc>
          <w:tcPr>
            <w:tcW w:w="1814" w:type="dxa"/>
          </w:tcPr>
          <w:p w14:paraId="063F03EB" w14:textId="5E30D033" w:rsidR="00713D81" w:rsidRPr="00D259E6" w:rsidRDefault="00F03BA4" w:rsidP="000E1331">
            <w:pPr>
              <w:pStyle w:val="Tabletext"/>
              <w:cnfStyle w:val="000000000000" w:firstRow="0" w:lastRow="0" w:firstColumn="0" w:lastColumn="0" w:oddVBand="0" w:evenVBand="0" w:oddHBand="0" w:evenHBand="0" w:firstRowFirstColumn="0" w:firstRowLastColumn="0" w:lastRowFirstColumn="0" w:lastRowLastColumn="0"/>
              <w:rPr>
                <w:i/>
                <w:sz w:val="20"/>
                <w:szCs w:val="20"/>
              </w:rPr>
            </w:pPr>
            <w:r w:rsidRPr="00F03BA4">
              <w:rPr>
                <w:i/>
                <w:color w:val="FF0000"/>
                <w:sz w:val="20"/>
                <w:szCs w:val="20"/>
              </w:rPr>
              <w:t>&lt;Requires input&gt;</w:t>
            </w:r>
          </w:p>
        </w:tc>
        <w:tc>
          <w:tcPr>
            <w:tcW w:w="5204" w:type="dxa"/>
          </w:tcPr>
          <w:p w14:paraId="3A860E6F" w14:textId="77777777" w:rsidR="00713D81" w:rsidRPr="00D259E6" w:rsidRDefault="00713D81" w:rsidP="000E1331">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Availability zones where the Primary </w:t>
            </w:r>
            <w:proofErr w:type="gramStart"/>
            <w:r w:rsidRPr="00D259E6">
              <w:rPr>
                <w:sz w:val="20"/>
                <w:szCs w:val="20"/>
              </w:rPr>
              <w:t>and  HA</w:t>
            </w:r>
            <w:proofErr w:type="gramEnd"/>
            <w:r w:rsidRPr="00D259E6">
              <w:rPr>
                <w:sz w:val="20"/>
                <w:szCs w:val="20"/>
              </w:rPr>
              <w:t xml:space="preserve"> Hub Gateway will be deployed.</w:t>
            </w:r>
          </w:p>
        </w:tc>
      </w:tr>
    </w:tbl>
    <w:p w14:paraId="69201168" w14:textId="77777777" w:rsidR="00CD7740" w:rsidRPr="009251CC" w:rsidRDefault="00CD7740" w:rsidP="009251CC">
      <w:pPr>
        <w:pStyle w:val="ListParagraph"/>
        <w:keepNext/>
        <w:numPr>
          <w:ilvl w:val="0"/>
          <w:numId w:val="41"/>
        </w:numPr>
        <w:spacing w:before="280"/>
        <w:rPr>
          <w:i/>
        </w:rPr>
      </w:pPr>
      <w:r w:rsidRPr="009251CC">
        <w:rPr>
          <w:i/>
        </w:rPr>
        <w:t>Controller Information: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0EF6CC7F"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0E48B1FA"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15E08C94"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627DCB8D"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452D9A89"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D0FE9AC" w14:textId="77777777" w:rsidR="00CD7740" w:rsidRPr="00D259E6" w:rsidRDefault="00CD7740" w:rsidP="00063796">
            <w:pPr>
              <w:pStyle w:val="Tabletext"/>
              <w:rPr>
                <w:sz w:val="20"/>
                <w:szCs w:val="20"/>
              </w:rPr>
            </w:pPr>
            <w:r w:rsidRPr="00D259E6">
              <w:rPr>
                <w:sz w:val="20"/>
                <w:szCs w:val="20"/>
              </w:rPr>
              <w:t>Admin Email</w:t>
            </w:r>
          </w:p>
        </w:tc>
        <w:tc>
          <w:tcPr>
            <w:tcW w:w="1814" w:type="dxa"/>
          </w:tcPr>
          <w:p w14:paraId="5684348A" w14:textId="7BBAEDE9" w:rsidR="00CD7740"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i/>
                <w:color w:val="FF0000"/>
                <w:sz w:val="20"/>
                <w:szCs w:val="20"/>
              </w:rPr>
            </w:pPr>
            <w:r w:rsidRPr="00F03BA4">
              <w:rPr>
                <w:i/>
                <w:color w:val="FF0000"/>
                <w:sz w:val="20"/>
                <w:szCs w:val="20"/>
              </w:rPr>
              <w:t>&lt;Requires input&gt;</w:t>
            </w:r>
          </w:p>
        </w:tc>
        <w:tc>
          <w:tcPr>
            <w:tcW w:w="5204" w:type="dxa"/>
          </w:tcPr>
          <w:p w14:paraId="28E06FCB"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Email for the administrator of the Aviatrix Controller</w:t>
            </w:r>
          </w:p>
        </w:tc>
      </w:tr>
      <w:tr w:rsidR="00CD7740" w14:paraId="0D082638" w14:textId="77777777" w:rsidTr="00063796">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018E40CE" w14:textId="77777777" w:rsidR="00CD7740" w:rsidRPr="00D259E6" w:rsidRDefault="00CD7740" w:rsidP="00063796">
            <w:pPr>
              <w:pStyle w:val="Tabletext"/>
              <w:rPr>
                <w:b w:val="0"/>
                <w:sz w:val="20"/>
                <w:szCs w:val="20"/>
              </w:rPr>
            </w:pPr>
            <w:r w:rsidRPr="00D259E6">
              <w:rPr>
                <w:sz w:val="20"/>
                <w:szCs w:val="20"/>
              </w:rPr>
              <w:t>Controller Password</w:t>
            </w:r>
          </w:p>
        </w:tc>
        <w:tc>
          <w:tcPr>
            <w:tcW w:w="1814" w:type="dxa"/>
          </w:tcPr>
          <w:p w14:paraId="4958D9CE" w14:textId="10F1DA4F" w:rsidR="00CD7740"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F03BA4">
              <w:rPr>
                <w:i/>
                <w:color w:val="FF0000"/>
                <w:sz w:val="20"/>
                <w:szCs w:val="20"/>
              </w:rPr>
              <w:t>&lt;Requires input&gt;</w:t>
            </w:r>
          </w:p>
        </w:tc>
        <w:tc>
          <w:tcPr>
            <w:tcW w:w="5204" w:type="dxa"/>
          </w:tcPr>
          <w:p w14:paraId="70A88BCD"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sz w:val="20"/>
                <w:szCs w:val="20"/>
              </w:rPr>
            </w:pPr>
            <w:r w:rsidRPr="00D259E6">
              <w:rPr>
                <w:sz w:val="20"/>
                <w:szCs w:val="20"/>
              </w:rPr>
              <w:t>Password for the controller. It must contain an uppercase letter, a number and a symbol.</w:t>
            </w:r>
          </w:p>
        </w:tc>
      </w:tr>
      <w:tr w:rsidR="00CD7740" w14:paraId="14C4F95E" w14:textId="77777777" w:rsidTr="00063796">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0CAEF7CE" w14:textId="2F2D22B1" w:rsidR="00CD7740" w:rsidRPr="00D259E6" w:rsidRDefault="00CD7740" w:rsidP="00063796">
            <w:pPr>
              <w:pStyle w:val="Tabletext"/>
              <w:rPr>
                <w:sz w:val="20"/>
                <w:szCs w:val="20"/>
              </w:rPr>
            </w:pPr>
            <w:r w:rsidRPr="00D259E6">
              <w:rPr>
                <w:sz w:val="20"/>
                <w:szCs w:val="20"/>
              </w:rPr>
              <w:t xml:space="preserve">Aviatrix Controller Instance </w:t>
            </w:r>
            <w:r w:rsidR="0041409D">
              <w:rPr>
                <w:sz w:val="20"/>
                <w:szCs w:val="20"/>
              </w:rPr>
              <w:t>Type</w:t>
            </w:r>
          </w:p>
        </w:tc>
        <w:tc>
          <w:tcPr>
            <w:tcW w:w="1814" w:type="dxa"/>
          </w:tcPr>
          <w:p w14:paraId="2F655BED" w14:textId="07BB3B5D" w:rsidR="00CD7740" w:rsidRPr="00A074B1" w:rsidRDefault="00D614C8"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2.Medium</w:t>
            </w:r>
            <w:proofErr w:type="gramEnd"/>
          </w:p>
        </w:tc>
        <w:tc>
          <w:tcPr>
            <w:tcW w:w="5204" w:type="dxa"/>
          </w:tcPr>
          <w:p w14:paraId="5E844E84" w14:textId="7C534B69"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Controller.</w:t>
            </w:r>
          </w:p>
        </w:tc>
      </w:tr>
    </w:tbl>
    <w:p w14:paraId="744E3217" w14:textId="77777777" w:rsidR="00CD7740" w:rsidRPr="001A30B1" w:rsidRDefault="00CD7740" w:rsidP="00F308CE">
      <w:pPr>
        <w:pStyle w:val="ListParagraph"/>
        <w:keepNext/>
        <w:numPr>
          <w:ilvl w:val="0"/>
          <w:numId w:val="7"/>
        </w:numPr>
        <w:spacing w:before="280"/>
        <w:rPr>
          <w:i/>
        </w:rPr>
      </w:pPr>
      <w:r>
        <w:rPr>
          <w:i/>
        </w:rPr>
        <w:lastRenderedPageBreak/>
        <w:t>License Configuration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CD7740" w14:paraId="37D46948"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76E48FAB" w14:textId="77777777" w:rsidR="00CD7740" w:rsidRPr="00D259E6" w:rsidRDefault="00CD7740" w:rsidP="00063796">
            <w:pPr>
              <w:pStyle w:val="Tabletext"/>
              <w:rPr>
                <w:sz w:val="20"/>
                <w:szCs w:val="20"/>
              </w:rPr>
            </w:pPr>
            <w:r w:rsidRPr="00D259E6">
              <w:rPr>
                <w:sz w:val="20"/>
                <w:szCs w:val="20"/>
              </w:rPr>
              <w:t>Parameter label (name)</w:t>
            </w:r>
          </w:p>
        </w:tc>
        <w:tc>
          <w:tcPr>
            <w:tcW w:w="1814" w:type="dxa"/>
          </w:tcPr>
          <w:p w14:paraId="396881F1"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794DC6E6" w14:textId="77777777" w:rsidR="00CD7740" w:rsidRPr="00D259E6" w:rsidRDefault="00CD7740"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CD7740" w14:paraId="31125AA5"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AD7AF38" w14:textId="77777777" w:rsidR="00CD7740" w:rsidRPr="00D259E6" w:rsidRDefault="00CD7740" w:rsidP="00063796">
            <w:pPr>
              <w:rPr>
                <w:rFonts w:ascii="Georgia" w:hAnsi="Georgia" w:cs="Arial"/>
                <w:color w:val="262626" w:themeColor="text1" w:themeTint="D9"/>
                <w:szCs w:val="20"/>
              </w:rPr>
            </w:pPr>
            <w:r w:rsidRPr="00D259E6">
              <w:rPr>
                <w:rFonts w:ascii="Georgia" w:hAnsi="Georgia"/>
                <w:szCs w:val="20"/>
              </w:rPr>
              <w:t>License Model</w:t>
            </w:r>
          </w:p>
        </w:tc>
        <w:tc>
          <w:tcPr>
            <w:tcW w:w="1814" w:type="dxa"/>
          </w:tcPr>
          <w:p w14:paraId="6F69DCCB" w14:textId="72CF2E4C" w:rsidR="00CD7740" w:rsidRPr="00A074B1" w:rsidRDefault="00443866"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s="Adobe Arabic"/>
                <w:color w:val="auto"/>
                <w:sz w:val="20"/>
                <w:szCs w:val="20"/>
              </w:rPr>
              <w:t>License Included</w:t>
            </w:r>
          </w:p>
        </w:tc>
        <w:tc>
          <w:tcPr>
            <w:tcW w:w="5204" w:type="dxa"/>
          </w:tcPr>
          <w:p w14:paraId="4B4855DA"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Aviatrix License type (Licenses Included or BYOL)</w:t>
            </w:r>
          </w:p>
        </w:tc>
      </w:tr>
      <w:tr w:rsidR="00CD7740" w14:paraId="45875AF5"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82C4C9A" w14:textId="77777777" w:rsidR="00CD7740" w:rsidRPr="00D259E6" w:rsidRDefault="00CD7740" w:rsidP="00063796">
            <w:pPr>
              <w:rPr>
                <w:rFonts w:ascii="Georgia" w:hAnsi="Georgia"/>
                <w:szCs w:val="20"/>
              </w:rPr>
            </w:pPr>
            <w:r w:rsidRPr="00D259E6">
              <w:rPr>
                <w:rFonts w:ascii="Georgia" w:hAnsi="Georgia"/>
                <w:szCs w:val="20"/>
              </w:rPr>
              <w:t>BYOL License Key</w:t>
            </w:r>
          </w:p>
        </w:tc>
        <w:tc>
          <w:tcPr>
            <w:tcW w:w="1814" w:type="dxa"/>
          </w:tcPr>
          <w:p w14:paraId="46836F8F" w14:textId="1CE4D2C4" w:rsidR="00CD7740"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3B5BA2F5" w14:textId="77777777" w:rsidR="00CD7740" w:rsidRPr="00D259E6" w:rsidRDefault="00CD7740"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BYOL license Key provided by Aviatrix</w:t>
            </w:r>
          </w:p>
        </w:tc>
      </w:tr>
    </w:tbl>
    <w:p w14:paraId="54257767" w14:textId="77777777" w:rsidR="009C4BEC" w:rsidRPr="001A30B1" w:rsidRDefault="009C4BEC" w:rsidP="00F308CE">
      <w:pPr>
        <w:pStyle w:val="ListParagraph"/>
        <w:keepNext/>
        <w:numPr>
          <w:ilvl w:val="0"/>
          <w:numId w:val="7"/>
        </w:numPr>
        <w:spacing w:before="280"/>
        <w:rPr>
          <w:i/>
        </w:rPr>
      </w:pPr>
      <w:r>
        <w:rPr>
          <w:i/>
        </w:rPr>
        <w:t>Gateway Information</w:t>
      </w:r>
      <w:r w:rsidRPr="001A30B1">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9C4BEC" w14:paraId="66B054D0"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3C629D5C" w14:textId="77777777" w:rsidR="009C4BEC" w:rsidRPr="00D259E6" w:rsidRDefault="009C4BEC" w:rsidP="00063796">
            <w:pPr>
              <w:pStyle w:val="Tabletext"/>
              <w:rPr>
                <w:sz w:val="20"/>
                <w:szCs w:val="20"/>
              </w:rPr>
            </w:pPr>
            <w:r w:rsidRPr="00D259E6">
              <w:rPr>
                <w:sz w:val="20"/>
                <w:szCs w:val="20"/>
              </w:rPr>
              <w:t>Parameter label (name)</w:t>
            </w:r>
          </w:p>
        </w:tc>
        <w:tc>
          <w:tcPr>
            <w:tcW w:w="1814" w:type="dxa"/>
          </w:tcPr>
          <w:p w14:paraId="2E3B9E53"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4035B011"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9C4BEC" w14:paraId="2158AE10"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15B2AB32" w14:textId="04BF9ECE" w:rsidR="009C4BEC" w:rsidRPr="00D259E6" w:rsidRDefault="009C4BEC" w:rsidP="00063796">
            <w:pPr>
              <w:rPr>
                <w:rFonts w:ascii="Georgia" w:hAnsi="Georgia" w:cs="Arial"/>
                <w:color w:val="262626" w:themeColor="text1" w:themeTint="D9"/>
                <w:szCs w:val="20"/>
              </w:rPr>
            </w:pPr>
            <w:r w:rsidRPr="00D259E6">
              <w:rPr>
                <w:rFonts w:ascii="Georgia" w:hAnsi="Georgia"/>
                <w:szCs w:val="20"/>
              </w:rPr>
              <w:t xml:space="preserve">Hub Gateway Instance </w:t>
            </w:r>
            <w:r w:rsidR="0041409D">
              <w:rPr>
                <w:rFonts w:ascii="Georgia" w:hAnsi="Georgia"/>
                <w:szCs w:val="20"/>
              </w:rPr>
              <w:t>Type</w:t>
            </w:r>
          </w:p>
        </w:tc>
        <w:tc>
          <w:tcPr>
            <w:tcW w:w="1814" w:type="dxa"/>
          </w:tcPr>
          <w:p w14:paraId="025E6BC5" w14:textId="60B9F1FB" w:rsidR="009C4BEC" w:rsidRPr="00A074B1" w:rsidRDefault="00443866"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i/>
                <w:color w:val="FF0000"/>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2.Medium</w:t>
            </w:r>
            <w:proofErr w:type="gramEnd"/>
          </w:p>
        </w:tc>
        <w:tc>
          <w:tcPr>
            <w:tcW w:w="5204" w:type="dxa"/>
          </w:tcPr>
          <w:p w14:paraId="7B59066E" w14:textId="1349CD2F"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Hub Gateway</w:t>
            </w:r>
          </w:p>
        </w:tc>
      </w:tr>
      <w:tr w:rsidR="009C4BEC" w14:paraId="1D9E0E6D"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621A6F35" w14:textId="44FBED9D" w:rsidR="009C4BEC" w:rsidRPr="00D259E6" w:rsidRDefault="009C4BEC" w:rsidP="00063796">
            <w:pPr>
              <w:rPr>
                <w:rFonts w:ascii="Georgia" w:hAnsi="Georgia"/>
                <w:szCs w:val="20"/>
              </w:rPr>
            </w:pPr>
            <w:r w:rsidRPr="00D259E6">
              <w:rPr>
                <w:rFonts w:ascii="Georgia" w:hAnsi="Georgia"/>
                <w:szCs w:val="20"/>
              </w:rPr>
              <w:t xml:space="preserve">Spoke Gateway Instance </w:t>
            </w:r>
            <w:r w:rsidR="0041409D">
              <w:rPr>
                <w:rFonts w:ascii="Georgia" w:hAnsi="Georgia"/>
                <w:szCs w:val="20"/>
              </w:rPr>
              <w:t>Type</w:t>
            </w:r>
          </w:p>
        </w:tc>
        <w:tc>
          <w:tcPr>
            <w:tcW w:w="1814" w:type="dxa"/>
          </w:tcPr>
          <w:p w14:paraId="2B292477" w14:textId="77777777" w:rsidR="009C4BEC" w:rsidRPr="00A074B1" w:rsidRDefault="009C4BEC"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T</w:t>
            </w:r>
            <w:proofErr w:type="gramStart"/>
            <w:r w:rsidRPr="00A074B1">
              <w:rPr>
                <w:rFonts w:ascii="Traveling _Typewriter" w:hAnsi="Traveling _Typewriter"/>
                <w:color w:val="auto"/>
                <w:sz w:val="20"/>
                <w:szCs w:val="20"/>
              </w:rPr>
              <w:t>2.micro</w:t>
            </w:r>
            <w:proofErr w:type="gramEnd"/>
          </w:p>
        </w:tc>
        <w:tc>
          <w:tcPr>
            <w:tcW w:w="5204" w:type="dxa"/>
          </w:tcPr>
          <w:p w14:paraId="6468A565" w14:textId="0986DD4A"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Instance </w:t>
            </w:r>
            <w:r w:rsidR="0041409D">
              <w:rPr>
                <w:sz w:val="20"/>
                <w:szCs w:val="20"/>
              </w:rPr>
              <w:t>Type</w:t>
            </w:r>
            <w:r w:rsidRPr="00D259E6">
              <w:rPr>
                <w:sz w:val="20"/>
                <w:szCs w:val="20"/>
              </w:rPr>
              <w:t xml:space="preserve"> for the Aviatrix Transit Spoke Gateway(s)</w:t>
            </w:r>
          </w:p>
        </w:tc>
      </w:tr>
      <w:tr w:rsidR="009C4BEC" w14:paraId="6BA645B7"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39C334E" w14:textId="77777777" w:rsidR="009C4BEC" w:rsidRPr="00D259E6" w:rsidRDefault="009C4BEC" w:rsidP="00063796">
            <w:pPr>
              <w:rPr>
                <w:rFonts w:ascii="Georgia" w:hAnsi="Georgia"/>
                <w:szCs w:val="20"/>
              </w:rPr>
            </w:pPr>
            <w:r w:rsidRPr="00D259E6">
              <w:rPr>
                <w:rFonts w:ascii="Georgia" w:hAnsi="Georgia"/>
                <w:szCs w:val="20"/>
              </w:rPr>
              <w:t>Spoke VPC Tag Name</w:t>
            </w:r>
          </w:p>
        </w:tc>
        <w:tc>
          <w:tcPr>
            <w:tcW w:w="1814" w:type="dxa"/>
          </w:tcPr>
          <w:p w14:paraId="2A690AA8" w14:textId="77777777" w:rsidR="009C4BEC" w:rsidRPr="00A074B1" w:rsidRDefault="009C4BEC" w:rsidP="00063796">
            <w:pPr>
              <w:pStyle w:val="Tabletext"/>
              <w:cnfStyle w:val="000000000000" w:firstRow="0" w:lastRow="0" w:firstColumn="0" w:lastColumn="0" w:oddVBand="0" w:evenVBand="0" w:oddHBand="0" w:evenHBand="0" w:firstRowFirstColumn="0" w:firstRowLastColumn="0" w:lastRowFirstColumn="0" w:lastRowLastColumn="0"/>
              <w:rPr>
                <w:rFonts w:ascii="Traveling _Typewriter" w:hAnsi="Traveling _Typewriter"/>
                <w:color w:val="auto"/>
                <w:sz w:val="20"/>
                <w:szCs w:val="20"/>
              </w:rPr>
            </w:pPr>
            <w:r w:rsidRPr="00A074B1">
              <w:rPr>
                <w:rFonts w:ascii="Traveling _Typewriter" w:hAnsi="Traveling _Typewriter"/>
                <w:color w:val="auto"/>
                <w:sz w:val="20"/>
                <w:szCs w:val="20"/>
              </w:rPr>
              <w:t>aviatrix-spoke</w:t>
            </w:r>
          </w:p>
        </w:tc>
        <w:tc>
          <w:tcPr>
            <w:tcW w:w="5204" w:type="dxa"/>
          </w:tcPr>
          <w:p w14:paraId="1ACAA846"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Tag to identify Spoke VPC to be connected to Transit Hub </w:t>
            </w:r>
          </w:p>
        </w:tc>
      </w:tr>
    </w:tbl>
    <w:p w14:paraId="45FE6BAA" w14:textId="7AA872D4" w:rsidR="009C4BEC" w:rsidRPr="0098466B" w:rsidRDefault="00F308CE" w:rsidP="00BD40B8">
      <w:pPr>
        <w:pStyle w:val="ListParagraph"/>
        <w:keepNext/>
        <w:numPr>
          <w:ilvl w:val="0"/>
          <w:numId w:val="40"/>
        </w:numPr>
        <w:spacing w:before="280"/>
        <w:rPr>
          <w:i/>
        </w:rPr>
      </w:pPr>
      <w:r>
        <w:rPr>
          <w:i/>
        </w:rPr>
        <w:t>Optional 2 AWS Account Configuration</w:t>
      </w:r>
      <w:r w:rsidR="009C4BEC" w:rsidRPr="0098466B">
        <w:rPr>
          <w:i/>
        </w:rPr>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9C4BEC" w14:paraId="703A430A" w14:textId="77777777" w:rsidTr="00063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tcPr>
          <w:p w14:paraId="4C75396A" w14:textId="77777777" w:rsidR="009C4BEC" w:rsidRPr="00D259E6" w:rsidRDefault="009C4BEC" w:rsidP="00063796">
            <w:pPr>
              <w:pStyle w:val="Tabletext"/>
              <w:rPr>
                <w:sz w:val="20"/>
                <w:szCs w:val="20"/>
              </w:rPr>
            </w:pPr>
            <w:r w:rsidRPr="00D259E6">
              <w:rPr>
                <w:sz w:val="20"/>
                <w:szCs w:val="20"/>
              </w:rPr>
              <w:t>Parameter label (name)</w:t>
            </w:r>
          </w:p>
        </w:tc>
        <w:tc>
          <w:tcPr>
            <w:tcW w:w="1814" w:type="dxa"/>
          </w:tcPr>
          <w:p w14:paraId="48287D7C"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Default</w:t>
            </w:r>
          </w:p>
        </w:tc>
        <w:tc>
          <w:tcPr>
            <w:tcW w:w="5204" w:type="dxa"/>
          </w:tcPr>
          <w:p w14:paraId="5462E00D" w14:textId="77777777" w:rsidR="009C4BEC" w:rsidRPr="00D259E6" w:rsidRDefault="009C4BEC" w:rsidP="0006379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D259E6">
              <w:rPr>
                <w:sz w:val="20"/>
                <w:szCs w:val="20"/>
              </w:rPr>
              <w:t>Description</w:t>
            </w:r>
          </w:p>
        </w:tc>
      </w:tr>
      <w:tr w:rsidR="009C4BEC" w14:paraId="095116A6"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43FFEA8" w14:textId="77777777" w:rsidR="009C4BEC" w:rsidRPr="00D259E6" w:rsidRDefault="009C4BEC" w:rsidP="00063796">
            <w:pPr>
              <w:rPr>
                <w:rFonts w:ascii="Georgia" w:hAnsi="Georgia"/>
                <w:szCs w:val="20"/>
              </w:rPr>
            </w:pPr>
            <w:r w:rsidRPr="00D259E6">
              <w:rPr>
                <w:rFonts w:ascii="Georgia" w:hAnsi="Georgia"/>
                <w:szCs w:val="20"/>
              </w:rPr>
              <w:t>Optional Second AWS Account number</w:t>
            </w:r>
          </w:p>
        </w:tc>
        <w:tc>
          <w:tcPr>
            <w:tcW w:w="1814" w:type="dxa"/>
          </w:tcPr>
          <w:p w14:paraId="16193F63" w14:textId="08F3012A" w:rsidR="009C4BEC"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61A16FF6"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account number for the second AWS Account where spoke VPCs may be deployed.</w:t>
            </w:r>
          </w:p>
        </w:tc>
      </w:tr>
      <w:tr w:rsidR="009C4BEC" w14:paraId="7C049E38"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6DE8F76" w14:textId="77777777" w:rsidR="009C4BEC" w:rsidRPr="00D259E6" w:rsidRDefault="009C4BEC" w:rsidP="00063796">
            <w:pPr>
              <w:rPr>
                <w:rFonts w:ascii="Georgia" w:hAnsi="Georgia"/>
                <w:szCs w:val="20"/>
              </w:rPr>
            </w:pPr>
            <w:r w:rsidRPr="00D259E6">
              <w:rPr>
                <w:rFonts w:ascii="Georgia" w:hAnsi="Georgia"/>
                <w:szCs w:val="20"/>
              </w:rPr>
              <w:t xml:space="preserve">ARN for </w:t>
            </w:r>
            <w:r w:rsidRPr="00D259E6">
              <w:rPr>
                <w:rFonts w:ascii="Georgia" w:hAnsi="Georgia"/>
                <w:i/>
                <w:szCs w:val="20"/>
              </w:rPr>
              <w:t>Aviatrix-role-app</w:t>
            </w:r>
            <w:r w:rsidRPr="00D259E6">
              <w:rPr>
                <w:rFonts w:ascii="Georgia" w:hAnsi="Georgia"/>
                <w:szCs w:val="20"/>
              </w:rPr>
              <w:t xml:space="preserve"> on second Account</w:t>
            </w:r>
          </w:p>
        </w:tc>
        <w:tc>
          <w:tcPr>
            <w:tcW w:w="1814" w:type="dxa"/>
          </w:tcPr>
          <w:p w14:paraId="23325B57" w14:textId="724E95D1" w:rsidR="009C4BEC"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5DE6D84B"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 xml:space="preserve">Amazon Resource Name (ARN) for the second AWS Account where Spoke VPC may be deployed </w:t>
            </w:r>
          </w:p>
        </w:tc>
      </w:tr>
      <w:tr w:rsidR="009C4BEC" w14:paraId="6E48EA32" w14:textId="77777777" w:rsidTr="0006379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5836B68A" w14:textId="77777777" w:rsidR="009C4BEC" w:rsidRPr="00D259E6" w:rsidRDefault="009C4BEC" w:rsidP="00063796">
            <w:pPr>
              <w:rPr>
                <w:rFonts w:ascii="Georgia" w:hAnsi="Georgia"/>
                <w:szCs w:val="20"/>
              </w:rPr>
            </w:pPr>
            <w:r w:rsidRPr="00D259E6">
              <w:rPr>
                <w:rFonts w:ascii="Georgia" w:hAnsi="Georgia"/>
                <w:szCs w:val="20"/>
              </w:rPr>
              <w:t xml:space="preserve">ARN for </w:t>
            </w:r>
            <w:r w:rsidRPr="00D259E6">
              <w:rPr>
                <w:rFonts w:ascii="Georgia" w:hAnsi="Georgia"/>
                <w:i/>
                <w:szCs w:val="20"/>
              </w:rPr>
              <w:t>Aviatrix-role-ec2</w:t>
            </w:r>
            <w:r w:rsidRPr="00D259E6">
              <w:rPr>
                <w:rFonts w:ascii="Georgia" w:hAnsi="Georgia"/>
                <w:szCs w:val="20"/>
              </w:rPr>
              <w:t xml:space="preserve"> on second Account</w:t>
            </w:r>
          </w:p>
        </w:tc>
        <w:tc>
          <w:tcPr>
            <w:tcW w:w="1814" w:type="dxa"/>
          </w:tcPr>
          <w:p w14:paraId="4605B110" w14:textId="7BACDA82" w:rsidR="009C4BEC" w:rsidRPr="00D259E6" w:rsidRDefault="00443866" w:rsidP="00063796">
            <w:pPr>
              <w:pStyle w:val="Tabletext"/>
              <w:cnfStyle w:val="000000000000" w:firstRow="0" w:lastRow="0" w:firstColumn="0" w:lastColumn="0" w:oddVBand="0" w:evenVBand="0" w:oddHBand="0" w:evenHBand="0" w:firstRowFirstColumn="0" w:firstRowLastColumn="0" w:lastRowFirstColumn="0" w:lastRowLastColumn="0"/>
              <w:rPr>
                <w:color w:val="auto"/>
                <w:sz w:val="20"/>
                <w:szCs w:val="20"/>
              </w:rPr>
            </w:pPr>
            <w:r w:rsidRPr="00F03BA4">
              <w:rPr>
                <w:i/>
                <w:color w:val="FF0000"/>
                <w:sz w:val="20"/>
                <w:szCs w:val="20"/>
              </w:rPr>
              <w:t>&lt;Requires input&gt;</w:t>
            </w:r>
          </w:p>
        </w:tc>
        <w:tc>
          <w:tcPr>
            <w:tcW w:w="5204" w:type="dxa"/>
          </w:tcPr>
          <w:p w14:paraId="63667FFD" w14:textId="77777777" w:rsidR="009C4BEC" w:rsidRPr="00D259E6" w:rsidRDefault="009C4BEC" w:rsidP="0006379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D259E6">
              <w:rPr>
                <w:sz w:val="20"/>
                <w:szCs w:val="20"/>
              </w:rPr>
              <w:t>Amazon Resource Name (ARN) for the second AWS Account where Spoke VPC may be deployed</w:t>
            </w:r>
          </w:p>
        </w:tc>
      </w:tr>
    </w:tbl>
    <w:p w14:paraId="4B6C0015" w14:textId="2B8BD3F0" w:rsidR="009C4BEC" w:rsidRDefault="009C4BEC" w:rsidP="00F24927">
      <w:pPr>
        <w:pStyle w:val="ListNumber"/>
        <w:numPr>
          <w:ilvl w:val="0"/>
          <w:numId w:val="23"/>
        </w:numPr>
        <w:spacing w:before="280"/>
      </w:pPr>
      <w:r>
        <w:t xml:space="preserve">On the </w:t>
      </w:r>
      <w:r w:rsidRPr="00191EA4">
        <w:rPr>
          <w:b/>
        </w:rPr>
        <w:t>Options</w:t>
      </w:r>
      <w:r>
        <w:t xml:space="preserve"> page, you can </w:t>
      </w:r>
      <w:hyperlink r:id="rId49" w:history="1">
        <w:r w:rsidRPr="00F22EBE">
          <w:rPr>
            <w:rStyle w:val="Hyperlink"/>
          </w:rPr>
          <w:t>specify tags</w:t>
        </w:r>
      </w:hyperlink>
      <w:r>
        <w:t xml:space="preserve"> </w:t>
      </w:r>
      <w:r w:rsidRPr="00F22EBE">
        <w:t>(key-value pairs) for resources in your stack</w:t>
      </w:r>
      <w:r>
        <w:t xml:space="preserve"> and </w:t>
      </w:r>
      <w:hyperlink r:id="rId50" w:history="1">
        <w:r>
          <w:rPr>
            <w:rStyle w:val="Hyperlink"/>
          </w:rPr>
          <w:t>set advanced options</w:t>
        </w:r>
      </w:hyperlink>
      <w:r>
        <w:t xml:space="preserve">. When you’re done, choose </w:t>
      </w:r>
      <w:r w:rsidRPr="0012359E">
        <w:rPr>
          <w:b/>
        </w:rPr>
        <w:t>Next</w:t>
      </w:r>
      <w:r>
        <w:t>.</w:t>
      </w:r>
    </w:p>
    <w:p w14:paraId="45467CBD" w14:textId="26D3E69F" w:rsidR="009C4BEC" w:rsidRPr="00AF0DB7" w:rsidRDefault="009C4BEC" w:rsidP="00AF0DB7">
      <w:pPr>
        <w:pStyle w:val="ListNumber"/>
        <w:numPr>
          <w:ilvl w:val="0"/>
          <w:numId w:val="23"/>
        </w:numPr>
      </w:pPr>
      <w:r>
        <w:t xml:space="preserve">On the </w:t>
      </w:r>
      <w:r w:rsidRPr="00191EA4">
        <w:rPr>
          <w:b/>
        </w:rPr>
        <w:t>Review</w:t>
      </w:r>
      <w:r>
        <w:t xml:space="preserve"> page, review and confirm the template settings. Under </w:t>
      </w:r>
      <w:r w:rsidRPr="000A2652">
        <w:rPr>
          <w:b/>
        </w:rPr>
        <w:t>Capabilities</w:t>
      </w:r>
      <w:r>
        <w:t>, select the checkbox “</w:t>
      </w:r>
      <w:r>
        <w:rPr>
          <w:rStyle w:val="Strong"/>
          <w:rFonts w:ascii="Helvetica Neue" w:eastAsiaTheme="majorEastAsia" w:hAnsi="Helvetica Neue"/>
          <w:color w:val="444444"/>
          <w:sz w:val="21"/>
          <w:szCs w:val="21"/>
          <w:shd w:val="clear" w:color="auto" w:fill="FFFFFF"/>
        </w:rPr>
        <w:t xml:space="preserve">I acknowledge that AWS </w:t>
      </w:r>
      <w:proofErr w:type="spellStart"/>
      <w:r>
        <w:rPr>
          <w:rStyle w:val="Strong"/>
          <w:rFonts w:ascii="Helvetica Neue" w:eastAsiaTheme="majorEastAsia" w:hAnsi="Helvetica Neue"/>
          <w:color w:val="444444"/>
          <w:sz w:val="21"/>
          <w:szCs w:val="21"/>
          <w:shd w:val="clear" w:color="auto" w:fill="FFFFFF"/>
        </w:rPr>
        <w:t>CloudFormation</w:t>
      </w:r>
      <w:proofErr w:type="spellEnd"/>
      <w:r>
        <w:rPr>
          <w:rStyle w:val="Strong"/>
          <w:rFonts w:ascii="Helvetica Neue" w:eastAsiaTheme="majorEastAsia" w:hAnsi="Helvetica Neue"/>
          <w:color w:val="444444"/>
          <w:sz w:val="21"/>
          <w:szCs w:val="21"/>
          <w:shd w:val="clear" w:color="auto" w:fill="FFFFFF"/>
        </w:rPr>
        <w:t xml:space="preserve"> might create IAM resources with custom names.</w:t>
      </w:r>
      <w:r>
        <w:t>” to acknowledge that you accept that the template will create IAM resources.</w:t>
      </w:r>
    </w:p>
    <w:p w14:paraId="257D97C5" w14:textId="77777777" w:rsidR="00AF0DB7" w:rsidRDefault="0044694D" w:rsidP="00AF0DB7">
      <w:pPr>
        <w:pStyle w:val="ListNumber"/>
        <w:numPr>
          <w:ilvl w:val="0"/>
          <w:numId w:val="23"/>
        </w:numPr>
      </w:pPr>
      <w:r>
        <w:t xml:space="preserve">Choose </w:t>
      </w:r>
      <w:r w:rsidRPr="008A3078">
        <w:rPr>
          <w:b/>
        </w:rPr>
        <w:t>Create</w:t>
      </w:r>
      <w:r>
        <w:t xml:space="preserve"> to deploy the stack.</w:t>
      </w:r>
    </w:p>
    <w:p w14:paraId="508A9275" w14:textId="77777777" w:rsidR="00F46740" w:rsidRPr="009B4EC8" w:rsidRDefault="00F46740" w:rsidP="00F46740">
      <w:pPr>
        <w:pStyle w:val="ListParagraph"/>
        <w:numPr>
          <w:ilvl w:val="0"/>
          <w:numId w:val="23"/>
        </w:numPr>
        <w:spacing w:after="120" w:line="360" w:lineRule="auto"/>
        <w:contextualSpacing/>
      </w:pPr>
      <w:bookmarkStart w:id="27" w:name="_Toc504647547"/>
      <w:r w:rsidRPr="009B4EC8">
        <w:rPr>
          <w:i/>
        </w:rPr>
        <w:lastRenderedPageBreak/>
        <w:t>Monitor the status of the stack.</w:t>
      </w:r>
    </w:p>
    <w:p w14:paraId="6F216825" w14:textId="77777777" w:rsidR="00F46740" w:rsidRDefault="00F46740" w:rsidP="00F46740">
      <w:pPr>
        <w:pStyle w:val="ListNumber"/>
        <w:numPr>
          <w:ilvl w:val="1"/>
          <w:numId w:val="23"/>
        </w:numPr>
        <w:rPr>
          <w:specVanish/>
        </w:rPr>
      </w:pPr>
      <w:r>
        <w:t xml:space="preserve">When the status is </w:t>
      </w:r>
      <w:r w:rsidRPr="00415C0B">
        <w:rPr>
          <w:b/>
        </w:rPr>
        <w:t>CREATE_COMPLETE</w:t>
      </w:r>
      <w:r w:rsidRPr="00415C0B">
        <w:t xml:space="preserve">, the </w:t>
      </w:r>
      <w:r w:rsidRPr="00AF0DB7">
        <w:rPr>
          <w:color w:val="auto"/>
        </w:rPr>
        <w:t xml:space="preserve">Aviatrix Global Transit Hub </w:t>
      </w:r>
      <w:r>
        <w:t>Solution</w:t>
      </w:r>
      <w:r w:rsidRPr="00415C0B">
        <w:t xml:space="preserve"> is ready.</w:t>
      </w:r>
    </w:p>
    <w:p w14:paraId="6FA544E1" w14:textId="77777777" w:rsidR="00F46740" w:rsidRPr="009B4EC8" w:rsidRDefault="00F46740" w:rsidP="00F46740">
      <w:pPr>
        <w:pStyle w:val="ListNumber"/>
        <w:numPr>
          <w:ilvl w:val="1"/>
          <w:numId w:val="23"/>
        </w:numPr>
        <w:spacing w:after="400"/>
      </w:pPr>
      <w:r>
        <w:t xml:space="preserve">Use the URLs displayed in the </w:t>
      </w:r>
      <w:r w:rsidRPr="00C252CE">
        <w:rPr>
          <w:b/>
        </w:rPr>
        <w:t>Outputs</w:t>
      </w:r>
      <w:r>
        <w:t xml:space="preserve"> tab for the stack to view the resources that were created.</w:t>
      </w:r>
    </w:p>
    <w:p w14:paraId="32506C3E" w14:textId="77777777" w:rsidR="00F46740" w:rsidRPr="009B4EC8" w:rsidRDefault="00F46740" w:rsidP="00F46740">
      <w:pPr>
        <w:pStyle w:val="ListParagraph"/>
        <w:numPr>
          <w:ilvl w:val="0"/>
          <w:numId w:val="23"/>
        </w:numPr>
        <w:spacing w:after="120" w:line="360" w:lineRule="auto"/>
        <w:contextualSpacing/>
      </w:pPr>
      <w:r>
        <w:t xml:space="preserve">(OPTIONAL): Troubleshooting – you can use AWS </w:t>
      </w:r>
      <w:proofErr w:type="spellStart"/>
      <w:r>
        <w:t>Cloudwatch</w:t>
      </w:r>
      <w:proofErr w:type="spellEnd"/>
      <w:r>
        <w:t xml:space="preserve"> to view detailed logs of the Aviatrix Global Transit VPC Quick Start.</w:t>
      </w:r>
    </w:p>
    <w:p w14:paraId="3B899D68" w14:textId="0364548D" w:rsidR="00FF69B6" w:rsidRPr="004246A9" w:rsidRDefault="001D1E27" w:rsidP="00BD40B8">
      <w:pPr>
        <w:pStyle w:val="Heading3"/>
        <w:rPr>
          <w:rFonts w:ascii="Helvetica Neue" w:hAnsi="Helvetica Neue"/>
          <w:bCs w:val="0"/>
        </w:rPr>
      </w:pPr>
      <w:r w:rsidRPr="004246A9">
        <w:rPr>
          <w:rFonts w:ascii="Helvetica Neue" w:hAnsi="Helvetica Neue"/>
          <w:bCs w:val="0"/>
        </w:rPr>
        <w:t>Step 5</w:t>
      </w:r>
      <w:r w:rsidR="009A7075" w:rsidRPr="004246A9">
        <w:rPr>
          <w:rFonts w:ascii="Helvetica Neue" w:hAnsi="Helvetica Neue"/>
          <w:bCs w:val="0"/>
        </w:rPr>
        <w:t xml:space="preserve">. </w:t>
      </w:r>
      <w:r w:rsidR="0007538F" w:rsidRPr="004246A9">
        <w:rPr>
          <w:rFonts w:ascii="Helvetica Neue" w:hAnsi="Helvetica Neue"/>
          <w:bCs w:val="0"/>
        </w:rPr>
        <w:t>Add</w:t>
      </w:r>
      <w:r w:rsidR="007F32F6" w:rsidRPr="004246A9">
        <w:rPr>
          <w:rFonts w:ascii="Helvetica Neue" w:hAnsi="Helvetica Neue"/>
          <w:bCs w:val="0"/>
        </w:rPr>
        <w:t>ing</w:t>
      </w:r>
      <w:r w:rsidR="0007538F" w:rsidRPr="004246A9">
        <w:rPr>
          <w:rFonts w:ascii="Helvetica Neue" w:hAnsi="Helvetica Neue"/>
          <w:bCs w:val="0"/>
        </w:rPr>
        <w:t xml:space="preserve"> </w:t>
      </w:r>
      <w:r w:rsidR="007F32F6" w:rsidRPr="004246A9">
        <w:rPr>
          <w:rFonts w:ascii="Helvetica Neue" w:hAnsi="Helvetica Neue"/>
          <w:bCs w:val="0"/>
        </w:rPr>
        <w:t xml:space="preserve">a </w:t>
      </w:r>
      <w:r w:rsidR="0007538F" w:rsidRPr="004246A9">
        <w:rPr>
          <w:rFonts w:ascii="Helvetica Neue" w:hAnsi="Helvetica Neue"/>
          <w:bCs w:val="0"/>
        </w:rPr>
        <w:t>Spoke VPC</w:t>
      </w:r>
      <w:bookmarkEnd w:id="27"/>
    </w:p>
    <w:p w14:paraId="21172F1A" w14:textId="31287529" w:rsidR="003818BB" w:rsidRDefault="00FF69B6" w:rsidP="006F374F">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ind w:left="720"/>
      </w:pPr>
      <w:r w:rsidRPr="007E3B5F">
        <w:rPr>
          <w:b/>
        </w:rPr>
        <w:t>Important</w:t>
      </w:r>
      <w:r w:rsidR="00F82307">
        <w:rPr>
          <w:b/>
        </w:rPr>
        <w:t>:</w:t>
      </w:r>
      <w:r w:rsidRPr="007E3B5F">
        <w:t xml:space="preserve"> </w:t>
      </w:r>
      <w:r w:rsidR="003818BB">
        <w:t xml:space="preserve">Spoke VPCs must have the following base configuration for the automation to work: </w:t>
      </w:r>
    </w:p>
    <w:p w14:paraId="79705AF3" w14:textId="77777777" w:rsidR="003818BB" w:rsidRDefault="00BA6F4A" w:rsidP="00F308CE">
      <w:pPr>
        <w:pStyle w:val="Alert"/>
        <w:numPr>
          <w:ilvl w:val="0"/>
          <w:numId w:val="15"/>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 xml:space="preserve">The spoke VPC must be associated with an IGW. </w:t>
      </w:r>
    </w:p>
    <w:p w14:paraId="4A8DAB7C" w14:textId="77777777" w:rsidR="003818BB" w:rsidRDefault="00BA6F4A" w:rsidP="00F308CE">
      <w:pPr>
        <w:pStyle w:val="Alert"/>
        <w:numPr>
          <w:ilvl w:val="0"/>
          <w:numId w:val="15"/>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 xml:space="preserve">The spoke VPC routing table must have a default route that is pointing to the IGW. </w:t>
      </w:r>
    </w:p>
    <w:p w14:paraId="512E847A" w14:textId="77777777" w:rsidR="00A54AEC" w:rsidRDefault="00BA6F4A" w:rsidP="00A54AEC">
      <w:pPr>
        <w:pStyle w:val="Alert"/>
        <w:numPr>
          <w:ilvl w:val="0"/>
          <w:numId w:val="15"/>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T</w:t>
      </w:r>
      <w:r w:rsidR="00FF69B6">
        <w:t>he spoke</w:t>
      </w:r>
      <w:r w:rsidR="00FF69B6" w:rsidRPr="007E3B5F">
        <w:t xml:space="preserve"> VPC </w:t>
      </w:r>
      <w:r>
        <w:t>must have</w:t>
      </w:r>
      <w:r w:rsidR="00FF69B6">
        <w:t xml:space="preserve"> at least </w:t>
      </w:r>
      <w:r w:rsidR="005A2BE2">
        <w:t>two</w:t>
      </w:r>
      <w:r w:rsidR="00FF69B6">
        <w:t xml:space="preserve"> public subnet</w:t>
      </w:r>
      <w:r w:rsidR="005A2BE2">
        <w:t>s in different Availability zones.</w:t>
      </w:r>
      <w:r w:rsidR="00704DD1">
        <w:t xml:space="preserve"> These subnets must be explicitly associa</w:t>
      </w:r>
      <w:r w:rsidR="00A54AEC">
        <w:t>ted with the VPC routing table.</w:t>
      </w:r>
    </w:p>
    <w:p w14:paraId="29688536" w14:textId="009D14F7" w:rsidR="00FF69B6" w:rsidRPr="007E3B5F" w:rsidRDefault="00704DD1" w:rsidP="00A54AEC">
      <w:pPr>
        <w:pStyle w:val="Alert"/>
        <w:numPr>
          <w:ilvl w:val="0"/>
          <w:numId w:val="15"/>
        </w:numPr>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t xml:space="preserve">Most </w:t>
      </w:r>
      <w:r w:rsidR="003818BB">
        <w:t>i</w:t>
      </w:r>
      <w:r>
        <w:t xml:space="preserve">mportantly, </w:t>
      </w:r>
      <w:r w:rsidR="003818BB">
        <w:t xml:space="preserve">the Spoke VPC </w:t>
      </w:r>
      <w:r w:rsidR="0093239E">
        <w:t>subnet</w:t>
      </w:r>
      <w:r w:rsidR="003818BB">
        <w:t xml:space="preserve"> CIDR</w:t>
      </w:r>
      <w:r w:rsidR="0093239E">
        <w:t xml:space="preserve"> cannot be overlapping with any other subnets in other spoke VPCs. </w:t>
      </w:r>
    </w:p>
    <w:p w14:paraId="29CB27B5" w14:textId="77777777" w:rsidR="00FF69B6" w:rsidRPr="00FF69B6" w:rsidRDefault="00FF69B6" w:rsidP="00DA5BC5"/>
    <w:p w14:paraId="7C1E6D19" w14:textId="77777777" w:rsidR="00D405F2" w:rsidRPr="009B4EC8" w:rsidRDefault="00D405F2" w:rsidP="00D405F2">
      <w:pPr>
        <w:pStyle w:val="ListParagraph"/>
        <w:numPr>
          <w:ilvl w:val="0"/>
          <w:numId w:val="25"/>
        </w:numPr>
        <w:spacing w:after="120" w:line="360" w:lineRule="auto"/>
        <w:contextualSpacing/>
      </w:pPr>
      <w:r w:rsidRPr="009B4EC8">
        <w:t xml:space="preserve">Go to </w:t>
      </w:r>
      <w:r w:rsidRPr="009B4EC8">
        <w:rPr>
          <w:b/>
        </w:rPr>
        <w:t>AWS Management Console</w:t>
      </w:r>
      <w:r w:rsidRPr="009B4EC8">
        <w:t xml:space="preserve"> and select the region where the new spoke VPC will be deployed.</w:t>
      </w:r>
    </w:p>
    <w:p w14:paraId="364C62ED" w14:textId="77777777" w:rsidR="00D405F2" w:rsidRPr="009B4EC8" w:rsidRDefault="00D405F2" w:rsidP="00D405F2">
      <w:pPr>
        <w:pStyle w:val="ListParagraph"/>
        <w:numPr>
          <w:ilvl w:val="0"/>
          <w:numId w:val="25"/>
        </w:numPr>
        <w:spacing w:after="120" w:line="360" w:lineRule="auto"/>
        <w:contextualSpacing/>
      </w:pPr>
      <w:r w:rsidRPr="009B4EC8">
        <w:t xml:space="preserve">Under Services select </w:t>
      </w:r>
      <w:r w:rsidRPr="009B4EC8">
        <w:rPr>
          <w:b/>
        </w:rPr>
        <w:t>VPC.</w:t>
      </w:r>
    </w:p>
    <w:p w14:paraId="2B7BE7E7" w14:textId="77777777" w:rsidR="00D405F2" w:rsidRPr="009B4EC8" w:rsidRDefault="00D405F2" w:rsidP="00D405F2">
      <w:pPr>
        <w:pStyle w:val="ListParagraph"/>
        <w:numPr>
          <w:ilvl w:val="0"/>
          <w:numId w:val="25"/>
        </w:numPr>
        <w:spacing w:after="120" w:line="360" w:lineRule="auto"/>
        <w:contextualSpacing/>
      </w:pPr>
      <w:r w:rsidRPr="009B4EC8">
        <w:t>Choose or create the VPC that will become your spoke in the Aviatrix Global Transit Hub architecture.</w:t>
      </w:r>
    </w:p>
    <w:p w14:paraId="4B7C5F89" w14:textId="77777777" w:rsidR="00D405F2" w:rsidRPr="009B4EC8" w:rsidRDefault="00D405F2" w:rsidP="00D405F2">
      <w:pPr>
        <w:pStyle w:val="ListParagraph"/>
        <w:numPr>
          <w:ilvl w:val="0"/>
          <w:numId w:val="25"/>
        </w:numPr>
        <w:spacing w:after="120" w:line="360" w:lineRule="auto"/>
        <w:contextualSpacing/>
      </w:pPr>
      <w:r w:rsidRPr="009B4EC8">
        <w:t xml:space="preserve">Go to the </w:t>
      </w:r>
      <w:r w:rsidRPr="009B4EC8">
        <w:rPr>
          <w:b/>
        </w:rPr>
        <w:t xml:space="preserve">Tags </w:t>
      </w:r>
      <w:r w:rsidRPr="009B4EC8">
        <w:t>tab.</w:t>
      </w:r>
    </w:p>
    <w:p w14:paraId="7D69E3B5" w14:textId="77777777" w:rsidR="00D405F2" w:rsidRPr="009B4EC8" w:rsidRDefault="00D405F2" w:rsidP="00D405F2">
      <w:pPr>
        <w:pStyle w:val="ListParagraph"/>
        <w:numPr>
          <w:ilvl w:val="0"/>
          <w:numId w:val="25"/>
        </w:numPr>
        <w:spacing w:after="120" w:line="360" w:lineRule="auto"/>
        <w:contextualSpacing/>
      </w:pPr>
      <w:r w:rsidRPr="009B4EC8">
        <w:t xml:space="preserve">Click on </w:t>
      </w:r>
      <w:r w:rsidRPr="009B4EC8">
        <w:rPr>
          <w:b/>
        </w:rPr>
        <w:t xml:space="preserve">Edit </w:t>
      </w:r>
      <w:r w:rsidRPr="009B4EC8">
        <w:t>and create a new tag on the VPC:</w:t>
      </w:r>
    </w:p>
    <w:p w14:paraId="625187E5" w14:textId="77777777" w:rsidR="00D405F2" w:rsidRDefault="00D405F2" w:rsidP="00D405F2">
      <w:pPr>
        <w:pStyle w:val="ListNumber"/>
        <w:numPr>
          <w:ilvl w:val="1"/>
          <w:numId w:val="7"/>
        </w:numPr>
      </w:pPr>
      <w:r w:rsidRPr="009B4EC8">
        <w:rPr>
          <w:b/>
        </w:rPr>
        <w:t>Key</w:t>
      </w:r>
      <w:r w:rsidRPr="009B4EC8">
        <w:t>: aviatrix-spoke (if you customized your Spoke VPC Tag Name during the CFT launch, choose the custom name)</w:t>
      </w:r>
    </w:p>
    <w:p w14:paraId="6CD740D1" w14:textId="77777777" w:rsidR="00D405F2" w:rsidRPr="009B4EC8" w:rsidRDefault="00D405F2" w:rsidP="00D405F2">
      <w:pPr>
        <w:pStyle w:val="ListNumber"/>
        <w:numPr>
          <w:ilvl w:val="2"/>
          <w:numId w:val="45"/>
        </w:numPr>
      </w:pPr>
      <w:r w:rsidRPr="009B4EC8">
        <w:rPr>
          <w:b/>
        </w:rPr>
        <w:t>Value</w:t>
      </w:r>
      <w:r w:rsidRPr="009B4EC8">
        <w:t>: true</w:t>
      </w:r>
    </w:p>
    <w:p w14:paraId="18DE8FF5" w14:textId="77777777" w:rsidR="00D405F2" w:rsidRPr="009B4EC8" w:rsidRDefault="00D405F2" w:rsidP="00D405F2">
      <w:pPr>
        <w:pStyle w:val="ListParagraph"/>
        <w:numPr>
          <w:ilvl w:val="0"/>
          <w:numId w:val="25"/>
        </w:numPr>
        <w:spacing w:after="120" w:line="360" w:lineRule="auto"/>
        <w:contextualSpacing/>
      </w:pPr>
      <w:r>
        <w:lastRenderedPageBreak/>
        <w:t xml:space="preserve">In less than 2 minutes, the </w:t>
      </w:r>
      <w:proofErr w:type="spellStart"/>
      <w:r>
        <w:t>Poller</w:t>
      </w:r>
      <w:proofErr w:type="spellEnd"/>
      <w:r>
        <w:t xml:space="preserve"> process will detect the new tag and execute the necessary API calls to deploy an Aviatrix spoke VPC gateway in first public subnet that it finds and then deploys the Aviatrix HA Gateway in the 2</w:t>
      </w:r>
      <w:r w:rsidRPr="009B4EC8">
        <w:rPr>
          <w:vertAlign w:val="superscript"/>
        </w:rPr>
        <w:t>nd</w:t>
      </w:r>
      <w:r>
        <w:t xml:space="preserve"> public subnet in that VPC. It will then automatically peer it with the Aviatrix Transit Hub Gateway and update the routing tables in each spoke VPC with the transit routes.</w:t>
      </w:r>
    </w:p>
    <w:p w14:paraId="05849E89" w14:textId="66FEE666" w:rsidR="009949C3" w:rsidRPr="00FF15AE" w:rsidRDefault="00D405F2" w:rsidP="00D405F2">
      <w:pPr>
        <w:pStyle w:val="ListParagraph"/>
        <w:numPr>
          <w:ilvl w:val="0"/>
          <w:numId w:val="25"/>
        </w:numPr>
        <w:spacing w:after="120" w:line="360" w:lineRule="auto"/>
        <w:contextualSpacing/>
      </w:pPr>
      <w:r>
        <w:t>After the process is completed, the “aviatrix-spoke” tags will be changed to “peered.”</w:t>
      </w:r>
    </w:p>
    <w:p w14:paraId="4BC29675" w14:textId="36A0FA29" w:rsidR="0007538F" w:rsidRPr="004246A9" w:rsidRDefault="0007538F" w:rsidP="0007538F">
      <w:pPr>
        <w:pStyle w:val="Heading3"/>
        <w:rPr>
          <w:rFonts w:ascii="Helvetica Neue" w:hAnsi="Helvetica Neue"/>
          <w:bCs w:val="0"/>
        </w:rPr>
      </w:pPr>
      <w:bookmarkStart w:id="28" w:name="_Toc504647548"/>
      <w:r w:rsidRPr="004246A9">
        <w:rPr>
          <w:rFonts w:ascii="Helvetica Neue" w:hAnsi="Helvetica Neue"/>
          <w:bCs w:val="0"/>
        </w:rPr>
        <w:t>S</w:t>
      </w:r>
      <w:r w:rsidR="001D1E27" w:rsidRPr="004246A9">
        <w:rPr>
          <w:rFonts w:ascii="Helvetica Neue" w:hAnsi="Helvetica Neue"/>
          <w:bCs w:val="0"/>
        </w:rPr>
        <w:t>tep 6</w:t>
      </w:r>
      <w:r w:rsidRPr="004246A9">
        <w:rPr>
          <w:rFonts w:ascii="Helvetica Neue" w:hAnsi="Helvetica Neue"/>
          <w:bCs w:val="0"/>
        </w:rPr>
        <w:t xml:space="preserve">. </w:t>
      </w:r>
      <w:r w:rsidR="009949C3" w:rsidRPr="004246A9">
        <w:rPr>
          <w:rFonts w:ascii="Helvetica Neue" w:hAnsi="Helvetica Neue"/>
          <w:bCs w:val="0"/>
        </w:rPr>
        <w:t>(Optional) Delete Spoke VPC</w:t>
      </w:r>
      <w:bookmarkEnd w:id="28"/>
    </w:p>
    <w:p w14:paraId="0312D22F" w14:textId="022994F3" w:rsidR="009949C3" w:rsidRDefault="009949C3" w:rsidP="00BD40B8">
      <w:pPr>
        <w:pStyle w:val="ListNumber"/>
        <w:numPr>
          <w:ilvl w:val="0"/>
          <w:numId w:val="29"/>
        </w:numPr>
        <w:rPr>
          <w:specVanish/>
        </w:rPr>
      </w:pPr>
      <w:r>
        <w:t xml:space="preserve">Choose the </w:t>
      </w:r>
      <w:r w:rsidRPr="009949C3">
        <w:rPr>
          <w:b/>
        </w:rPr>
        <w:t>VPC(s</w:t>
      </w:r>
      <w:r w:rsidRPr="0007538F">
        <w:t xml:space="preserve">) that </w:t>
      </w:r>
      <w:r>
        <w:t xml:space="preserve">you no longer want it to be part of the </w:t>
      </w:r>
      <w:r w:rsidR="00C3142B">
        <w:t>Aviatrix Global Transit</w:t>
      </w:r>
      <w:r w:rsidRPr="0007538F">
        <w:t xml:space="preserve"> Hub architecture.</w:t>
      </w:r>
    </w:p>
    <w:p w14:paraId="04161A16" w14:textId="77777777" w:rsidR="009949C3" w:rsidRDefault="009949C3" w:rsidP="00BD40B8">
      <w:pPr>
        <w:pStyle w:val="ListNumber"/>
        <w:numPr>
          <w:ilvl w:val="0"/>
          <w:numId w:val="29"/>
        </w:numPr>
        <w:rPr>
          <w:specVanish/>
        </w:rPr>
      </w:pPr>
      <w:r>
        <w:t>Change the aviatrix-spoke tag on the VPC:</w:t>
      </w:r>
    </w:p>
    <w:p w14:paraId="5EF37CA2" w14:textId="585E1A5F" w:rsidR="009949C3" w:rsidRDefault="009949C3" w:rsidP="00C95FD9">
      <w:pPr>
        <w:pStyle w:val="ListNumber"/>
        <w:numPr>
          <w:ilvl w:val="0"/>
          <w:numId w:val="43"/>
        </w:numPr>
      </w:pPr>
      <w:r w:rsidRPr="0098466B">
        <w:rPr>
          <w:b/>
        </w:rPr>
        <w:t>Key</w:t>
      </w:r>
      <w:r>
        <w:t>: aviatrix-spoke</w:t>
      </w:r>
      <w:r w:rsidR="00FA5626">
        <w:t xml:space="preserve"> (if you customized your Spoke VPC Tag Name during the CFT launch, choose the custom name)</w:t>
      </w:r>
    </w:p>
    <w:p w14:paraId="3E013DFD" w14:textId="77777777" w:rsidR="009949C3" w:rsidRDefault="009949C3" w:rsidP="00C95FD9">
      <w:pPr>
        <w:pStyle w:val="ListNumber"/>
        <w:numPr>
          <w:ilvl w:val="0"/>
          <w:numId w:val="43"/>
        </w:numPr>
        <w:rPr>
          <w:specVanish/>
        </w:rPr>
      </w:pPr>
      <w:r w:rsidRPr="0098466B">
        <w:rPr>
          <w:b/>
        </w:rPr>
        <w:t>Value</w:t>
      </w:r>
      <w:r>
        <w:t xml:space="preserve">: </w:t>
      </w:r>
      <w:r w:rsidRPr="009949C3">
        <w:rPr>
          <w:i/>
        </w:rPr>
        <w:t>false</w:t>
      </w:r>
    </w:p>
    <w:p w14:paraId="59F7307D" w14:textId="1DB20F5F" w:rsidR="00466534" w:rsidRPr="00466534" w:rsidRDefault="00466534" w:rsidP="00466534">
      <w:pPr>
        <w:pStyle w:val="ListParagraph"/>
        <w:numPr>
          <w:ilvl w:val="0"/>
          <w:numId w:val="29"/>
        </w:numPr>
        <w:spacing w:line="360" w:lineRule="auto"/>
        <w:contextualSpacing/>
        <w:rPr>
          <w:rStyle w:val="Hyperlink"/>
          <w:rFonts w:eastAsiaTheme="majorEastAsia"/>
          <w:color w:val="000000" w:themeColor="text1"/>
          <w:u w:val="none"/>
        </w:rPr>
      </w:pPr>
      <w:bookmarkStart w:id="29" w:name="_Toc504647549"/>
      <w:r w:rsidRPr="00466534">
        <w:rPr>
          <w:rStyle w:val="Hyperlink"/>
          <w:rFonts w:eastAsiaTheme="majorEastAsia"/>
          <w:color w:val="000000" w:themeColor="text1"/>
          <w:u w:val="none"/>
        </w:rPr>
        <w:t xml:space="preserve">In less than 2 minutes, the </w:t>
      </w:r>
      <w:proofErr w:type="spellStart"/>
      <w:r w:rsidRPr="00466534">
        <w:rPr>
          <w:rStyle w:val="Hyperlink"/>
          <w:rFonts w:eastAsiaTheme="majorEastAsia"/>
          <w:color w:val="000000" w:themeColor="text1"/>
          <w:u w:val="none"/>
        </w:rPr>
        <w:t>Poller</w:t>
      </w:r>
      <w:proofErr w:type="spellEnd"/>
      <w:r w:rsidRPr="00466534">
        <w:rPr>
          <w:rStyle w:val="Hyperlink"/>
          <w:rFonts w:eastAsiaTheme="majorEastAsia"/>
          <w:color w:val="000000" w:themeColor="text1"/>
          <w:u w:val="none"/>
        </w:rPr>
        <w:t xml:space="preserve"> process will detect the change in the tag and execute the necessary API calls to delete the peering with the Aviatrix Transit Hub </w:t>
      </w:r>
      <w:proofErr w:type="gramStart"/>
      <w:r w:rsidRPr="00466534">
        <w:rPr>
          <w:rStyle w:val="Hyperlink"/>
          <w:rFonts w:eastAsiaTheme="majorEastAsia"/>
          <w:color w:val="000000" w:themeColor="text1"/>
          <w:u w:val="none"/>
        </w:rPr>
        <w:t>Gateway, and</w:t>
      </w:r>
      <w:proofErr w:type="gramEnd"/>
      <w:r w:rsidRPr="00466534">
        <w:rPr>
          <w:rStyle w:val="Hyperlink"/>
          <w:rFonts w:eastAsiaTheme="majorEastAsia"/>
          <w:color w:val="000000" w:themeColor="text1"/>
          <w:u w:val="none"/>
        </w:rPr>
        <w:t xml:space="preserve"> will delete the Aviatrix gateways on the VPC.</w:t>
      </w:r>
    </w:p>
    <w:p w14:paraId="7B0C07F1" w14:textId="77777777" w:rsidR="00466534" w:rsidRPr="00466534" w:rsidRDefault="00466534" w:rsidP="00466534">
      <w:pPr>
        <w:pStyle w:val="ListParagraph"/>
        <w:numPr>
          <w:ilvl w:val="0"/>
          <w:numId w:val="29"/>
        </w:numPr>
        <w:spacing w:after="120" w:line="360" w:lineRule="auto"/>
        <w:contextualSpacing/>
        <w:rPr>
          <w:color w:val="000000" w:themeColor="text1"/>
        </w:rPr>
      </w:pPr>
      <w:r w:rsidRPr="00466534">
        <w:rPr>
          <w:rStyle w:val="Hyperlink"/>
          <w:rFonts w:eastAsiaTheme="majorEastAsia"/>
          <w:color w:val="000000" w:themeColor="text1"/>
          <w:u w:val="none"/>
        </w:rPr>
        <w:t>After the process is completed, the “</w:t>
      </w:r>
      <w:r w:rsidRPr="00466534">
        <w:rPr>
          <w:rStyle w:val="Hyperlink"/>
          <w:rFonts w:eastAsiaTheme="majorEastAsia"/>
          <w:i/>
          <w:color w:val="000000" w:themeColor="text1"/>
          <w:u w:val="none"/>
        </w:rPr>
        <w:t>aviatrix-spoke</w:t>
      </w:r>
      <w:r w:rsidRPr="00466534">
        <w:rPr>
          <w:rStyle w:val="Hyperlink"/>
          <w:rFonts w:eastAsiaTheme="majorEastAsia"/>
          <w:color w:val="000000" w:themeColor="text1"/>
          <w:u w:val="none"/>
        </w:rPr>
        <w:t>” tags will be changed to “</w:t>
      </w:r>
      <w:proofErr w:type="spellStart"/>
      <w:r w:rsidRPr="00466534">
        <w:rPr>
          <w:rStyle w:val="Hyperlink"/>
          <w:rFonts w:eastAsiaTheme="majorEastAsia"/>
          <w:i/>
          <w:color w:val="000000" w:themeColor="text1"/>
          <w:u w:val="none"/>
        </w:rPr>
        <w:t>unpeered</w:t>
      </w:r>
      <w:proofErr w:type="spellEnd"/>
      <w:r w:rsidRPr="00466534">
        <w:rPr>
          <w:rStyle w:val="Hyperlink"/>
          <w:rFonts w:eastAsiaTheme="majorEastAsia"/>
          <w:i/>
          <w:color w:val="000000" w:themeColor="text1"/>
          <w:u w:val="none"/>
        </w:rPr>
        <w:t>.</w:t>
      </w:r>
      <w:r w:rsidRPr="00466534">
        <w:rPr>
          <w:rStyle w:val="Hyperlink"/>
          <w:rFonts w:eastAsiaTheme="majorEastAsia"/>
          <w:color w:val="000000" w:themeColor="text1"/>
          <w:u w:val="none"/>
        </w:rPr>
        <w:t>”</w:t>
      </w:r>
    </w:p>
    <w:p w14:paraId="1918D02A" w14:textId="0291D250" w:rsidR="00035239" w:rsidRPr="004246A9" w:rsidRDefault="001D1E27" w:rsidP="00035239">
      <w:pPr>
        <w:pStyle w:val="Heading3"/>
        <w:rPr>
          <w:rFonts w:ascii="Helvetica Neue" w:hAnsi="Helvetica Neue"/>
          <w:bCs w:val="0"/>
        </w:rPr>
      </w:pPr>
      <w:r w:rsidRPr="004246A9">
        <w:rPr>
          <w:rFonts w:ascii="Helvetica Neue" w:hAnsi="Helvetica Neue"/>
          <w:bCs w:val="0"/>
        </w:rPr>
        <w:t>Step 7</w:t>
      </w:r>
      <w:r w:rsidR="00035239" w:rsidRPr="004246A9">
        <w:rPr>
          <w:rFonts w:ascii="Helvetica Neue" w:hAnsi="Helvetica Neue"/>
          <w:bCs w:val="0"/>
        </w:rPr>
        <w:t>. (Optional) Launch Aviatrix UI</w:t>
      </w:r>
      <w:bookmarkEnd w:id="29"/>
    </w:p>
    <w:p w14:paraId="1179990F" w14:textId="364EE272" w:rsidR="00A5444A" w:rsidRDefault="00035239" w:rsidP="00BD40B8">
      <w:pPr>
        <w:pStyle w:val="ListNumber"/>
        <w:numPr>
          <w:ilvl w:val="0"/>
          <w:numId w:val="30"/>
        </w:numPr>
        <w:spacing w:after="400"/>
      </w:pPr>
      <w:r>
        <w:t>Under the Outputs of the Stack you will find the address of the controller</w:t>
      </w:r>
      <w:r w:rsidR="00783CB1">
        <w:t xml:space="preserve"> (</w:t>
      </w:r>
      <w:proofErr w:type="spellStart"/>
      <w:r w:rsidR="00783CB1">
        <w:t>AviatrixControllerEIP</w:t>
      </w:r>
      <w:proofErr w:type="spellEnd"/>
      <w:r w:rsidR="00A5444A">
        <w:t>=</w:t>
      </w:r>
      <w:proofErr w:type="spellStart"/>
      <w:r w:rsidR="00A5444A">
        <w:t>x.x.x.x</w:t>
      </w:r>
      <w:proofErr w:type="spellEnd"/>
      <w:r w:rsidR="00783CB1">
        <w:t>)</w:t>
      </w:r>
      <w:r>
        <w:t xml:space="preserve">, utilize that information to access the </w:t>
      </w:r>
      <w:r w:rsidR="00A5444A">
        <w:t>Aviatrix C</w:t>
      </w:r>
      <w:r>
        <w:t>ontroller UI</w:t>
      </w:r>
      <w:r w:rsidR="00131A5B">
        <w:t xml:space="preserve"> using a web browser</w:t>
      </w:r>
      <w:r>
        <w:t xml:space="preserve"> </w:t>
      </w:r>
      <w:r w:rsidR="001D47AE">
        <w:t>i.e.</w:t>
      </w:r>
      <w:r w:rsidR="00783CB1">
        <w:t xml:space="preserve">: https://X.X.X.X/ </w:t>
      </w:r>
    </w:p>
    <w:p w14:paraId="462525A1" w14:textId="5DDE7421" w:rsidR="00131A5B" w:rsidRDefault="00131A5B" w:rsidP="00F308CE">
      <w:pPr>
        <w:pStyle w:val="ListNumber"/>
        <w:spacing w:after="400"/>
        <w:ind w:left="360"/>
        <w:jc w:val="center"/>
      </w:pPr>
      <w:r>
        <w:rPr>
          <w:noProof/>
        </w:rPr>
        <w:lastRenderedPageBreak/>
        <w:drawing>
          <wp:inline distT="0" distB="0" distL="0" distR="0" wp14:anchorId="3A1A0AE1" wp14:editId="7A83FB33">
            <wp:extent cx="4142617" cy="238413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14 at 8.38.22 AM.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156669" cy="2392223"/>
                    </a:xfrm>
                    <a:prstGeom prst="rect">
                      <a:avLst/>
                    </a:prstGeom>
                  </pic:spPr>
                </pic:pic>
              </a:graphicData>
            </a:graphic>
          </wp:inline>
        </w:drawing>
      </w:r>
    </w:p>
    <w:p w14:paraId="5457670D" w14:textId="540DECDD" w:rsidR="00131A5B" w:rsidRDefault="00131A5B" w:rsidP="00C61B11">
      <w:pPr>
        <w:pStyle w:val="Caption"/>
        <w:spacing w:after="400"/>
      </w:pPr>
      <w:r>
        <w:t>Figure 2: Aviatrix Cloud Controller Dashboard</w:t>
      </w:r>
    </w:p>
    <w:p w14:paraId="7B4F9720" w14:textId="0B738037" w:rsidR="00783CB1" w:rsidRDefault="00783CB1" w:rsidP="00BD40B8">
      <w:pPr>
        <w:pStyle w:val="ListNumber"/>
        <w:numPr>
          <w:ilvl w:val="0"/>
          <w:numId w:val="30"/>
        </w:numPr>
        <w:spacing w:after="400"/>
      </w:pPr>
      <w:r>
        <w:t xml:space="preserve">From the Aviatrix </w:t>
      </w:r>
      <w:r w:rsidR="00A5444A">
        <w:t xml:space="preserve">Controller </w:t>
      </w:r>
      <w:r>
        <w:t>UI</w:t>
      </w:r>
      <w:r w:rsidR="00131A5B">
        <w:t>,</w:t>
      </w:r>
      <w:r>
        <w:t xml:space="preserve"> you will be able to </w:t>
      </w:r>
      <w:r w:rsidR="00A5444A">
        <w:t xml:space="preserve">the view the Global Transit VPC topology as well as administrate and orchestrate many cloud networking functions. </w:t>
      </w:r>
    </w:p>
    <w:p w14:paraId="4A7F77FD" w14:textId="543C616A" w:rsidR="00232007" w:rsidRPr="004246A9" w:rsidRDefault="001D1E27" w:rsidP="0098466B">
      <w:pPr>
        <w:pStyle w:val="Heading3"/>
        <w:rPr>
          <w:rFonts w:ascii="Helvetica Neue" w:hAnsi="Helvetica Neue"/>
          <w:bCs w:val="0"/>
        </w:rPr>
      </w:pPr>
      <w:bookmarkStart w:id="30" w:name="_Toc504647550"/>
      <w:r w:rsidRPr="004246A9">
        <w:rPr>
          <w:rFonts w:ascii="Helvetica Neue" w:hAnsi="Helvetica Neue"/>
          <w:bCs w:val="0"/>
        </w:rPr>
        <w:t>Step 8</w:t>
      </w:r>
      <w:r w:rsidR="00A65BFB" w:rsidRPr="004246A9">
        <w:rPr>
          <w:rFonts w:ascii="Helvetica Neue" w:hAnsi="Helvetica Neue"/>
          <w:bCs w:val="0"/>
        </w:rPr>
        <w:t xml:space="preserve">. (Optional) </w:t>
      </w:r>
      <w:r w:rsidR="00232007" w:rsidRPr="004246A9">
        <w:rPr>
          <w:rFonts w:ascii="Helvetica Neue" w:hAnsi="Helvetica Neue"/>
          <w:bCs w:val="0"/>
        </w:rPr>
        <w:t>Connecting Transit Hub to Enterprise site using VPN or Direct Connect</w:t>
      </w:r>
      <w:bookmarkEnd w:id="30"/>
    </w:p>
    <w:p w14:paraId="78C9E5DF" w14:textId="77777777" w:rsidR="00466534" w:rsidRDefault="00466534" w:rsidP="00466534">
      <w:pPr>
        <w:pStyle w:val="ListParagraph"/>
        <w:numPr>
          <w:ilvl w:val="0"/>
          <w:numId w:val="44"/>
        </w:numPr>
        <w:spacing w:after="120" w:line="360" w:lineRule="auto"/>
        <w:contextualSpacing/>
      </w:pPr>
      <w:bookmarkStart w:id="31" w:name="_Toc504647551"/>
      <w:bookmarkStart w:id="32" w:name="_Hlk501458525"/>
      <w:r>
        <w:t>To enable a hybrid could connecting the Transit Hub VPC to an enterprise site or co-location, Aviatrix supports connecting the transit hub gateway to the VGW terminating VPN or Direct Connect from the enterprise site or co-location.</w:t>
      </w:r>
    </w:p>
    <w:p w14:paraId="5C4943F7" w14:textId="181E2F9D" w:rsidR="00445447" w:rsidRPr="00466534" w:rsidRDefault="00466534" w:rsidP="00466534">
      <w:pPr>
        <w:pStyle w:val="ListParagraph"/>
        <w:numPr>
          <w:ilvl w:val="0"/>
          <w:numId w:val="44"/>
        </w:numPr>
        <w:spacing w:after="120" w:line="360" w:lineRule="auto"/>
        <w:contextualSpacing/>
      </w:pPr>
      <w:r w:rsidRPr="009B4EC8">
        <w:t xml:space="preserve">For more instruction on connecting to an enterprise site or co-location, visit </w:t>
      </w:r>
      <w:hyperlink r:id="rId52" w:history="1">
        <w:r w:rsidRPr="009B4EC8">
          <w:rPr>
            <w:rStyle w:val="Hyperlink"/>
          </w:rPr>
          <w:t>how to connect the Transit Hub VPC to a VGW that terminates your Direct Connect or VPN connection</w:t>
        </w:r>
      </w:hyperlink>
      <w:r w:rsidRPr="009B4EC8">
        <w:rPr>
          <w:rStyle w:val="Hyperlink"/>
          <w:rFonts w:eastAsiaTheme="majorEastAsia"/>
        </w:rPr>
        <w:t>.</w:t>
      </w:r>
    </w:p>
    <w:p w14:paraId="5946CC04" w14:textId="77777777" w:rsidR="00445447" w:rsidRDefault="00445447">
      <w:pPr>
        <w:rPr>
          <w:rFonts w:ascii="Helvetica Neue" w:eastAsiaTheme="majorEastAsia" w:hAnsi="Helvetica Neue" w:cstheme="majorBidi"/>
          <w:color w:val="FFC000"/>
          <w:kern w:val="28"/>
          <w:sz w:val="36"/>
          <w:szCs w:val="26"/>
        </w:rPr>
      </w:pPr>
      <w:r>
        <w:rPr>
          <w:rFonts w:ascii="Helvetica Neue" w:hAnsi="Helvetica Neue"/>
          <w:bCs/>
          <w:color w:val="FFC000"/>
        </w:rPr>
        <w:br w:type="page"/>
      </w:r>
    </w:p>
    <w:p w14:paraId="2B720723" w14:textId="21AA1EC0" w:rsidR="004246A9" w:rsidRPr="00BA76F3" w:rsidRDefault="00FB4124" w:rsidP="00BA76F3">
      <w:pPr>
        <w:pStyle w:val="Heading2"/>
        <w:spacing w:after="100"/>
        <w:rPr>
          <w:rFonts w:ascii="Helvetica Neue" w:hAnsi="Helvetica Neue"/>
          <w:bCs w:val="0"/>
          <w:color w:val="FFC000"/>
        </w:rPr>
      </w:pPr>
      <w:r w:rsidRPr="004246A9">
        <w:rPr>
          <w:rFonts w:ascii="Helvetica Neue" w:hAnsi="Helvetica Neue"/>
          <w:bCs w:val="0"/>
          <w:color w:val="FFC000"/>
        </w:rPr>
        <w:lastRenderedPageBreak/>
        <w:t>What is Unique About the Aviatrix Global Transit Solution?</w:t>
      </w:r>
      <w:bookmarkEnd w:id="31"/>
    </w:p>
    <w:p w14:paraId="0C1BB729" w14:textId="27B43899" w:rsidR="005E2449" w:rsidRDefault="00FB4124" w:rsidP="00F308CE">
      <w:pPr>
        <w:pStyle w:val="ListNumber"/>
        <w:numPr>
          <w:ilvl w:val="0"/>
          <w:numId w:val="13"/>
        </w:numPr>
        <w:spacing w:after="400"/>
      </w:pPr>
      <w:r w:rsidRPr="0098466B">
        <w:rPr>
          <w:b/>
        </w:rPr>
        <w:t>Centralized Controller</w:t>
      </w:r>
      <w:r w:rsidR="0020358D">
        <w:t xml:space="preserve"> </w:t>
      </w:r>
      <w:r w:rsidR="0020358D" w:rsidRPr="0098466B">
        <w:t>–</w:t>
      </w:r>
      <w:r w:rsidR="0020358D">
        <w:t xml:space="preserve"> </w:t>
      </w:r>
      <w:r w:rsidRPr="0098466B">
        <w:t xml:space="preserve">Point-and-click, centralized management console (with REST API support) manages distributed gateways and can easily be operated by both Cloud Ops and network engineers.  No deep networking skills required (No CLI).  Additionally, changes or customizations can quickly and easily be implemented through the </w:t>
      </w:r>
      <w:r w:rsidR="00E679A8">
        <w:t xml:space="preserve">Aviatrix </w:t>
      </w:r>
      <w:r w:rsidRPr="0098466B">
        <w:t>controller UI</w:t>
      </w:r>
      <w:r w:rsidR="00E679A8" w:rsidRPr="0098466B">
        <w:t>.</w:t>
      </w:r>
    </w:p>
    <w:p w14:paraId="49EA421A" w14:textId="1FB0D47F" w:rsidR="00FB4124" w:rsidRPr="0098466B" w:rsidRDefault="00FB4124" w:rsidP="00F308CE">
      <w:pPr>
        <w:pStyle w:val="ListNumber"/>
        <w:numPr>
          <w:ilvl w:val="0"/>
          <w:numId w:val="13"/>
        </w:numPr>
        <w:spacing w:after="400"/>
      </w:pPr>
      <w:r w:rsidRPr="0098466B">
        <w:rPr>
          <w:b/>
        </w:rPr>
        <w:t xml:space="preserve">BGP </w:t>
      </w:r>
      <w:r w:rsidR="005E2449" w:rsidRPr="0098466B">
        <w:rPr>
          <w:b/>
        </w:rPr>
        <w:t>is</w:t>
      </w:r>
      <w:r w:rsidR="0020358D">
        <w:rPr>
          <w:b/>
        </w:rPr>
        <w:t xml:space="preserve"> Required in Transit VPC O</w:t>
      </w:r>
      <w:r w:rsidRPr="0098466B">
        <w:rPr>
          <w:b/>
        </w:rPr>
        <w:t>nly</w:t>
      </w:r>
      <w:r w:rsidR="0020358D">
        <w:t xml:space="preserve"> </w:t>
      </w:r>
      <w:r w:rsidR="0020358D" w:rsidRPr="0098466B">
        <w:t>–</w:t>
      </w:r>
      <w:r w:rsidR="0020358D">
        <w:t xml:space="preserve"> </w:t>
      </w:r>
      <w:r w:rsidRPr="0098466B">
        <w:t>The Aviatrix offering is API-based and uses Policy-Based Routing (PBR) from the spokes to the transit</w:t>
      </w:r>
      <w:r w:rsidR="00E679A8">
        <w:t xml:space="preserve"> hub</w:t>
      </w:r>
      <w:r w:rsidRPr="0098466B">
        <w:t xml:space="preserve"> VPC. The Spoke VPC routes are advertised to the Aviatrix Gateway in the Transit VPC by the </w:t>
      </w:r>
      <w:r w:rsidR="00E679A8">
        <w:t xml:space="preserve">Aviatrix </w:t>
      </w:r>
      <w:r w:rsidRPr="0098466B">
        <w:t xml:space="preserve">Controller. The Aviatrix Gateway in the Transit VPC then exchanges routes with the on-premises network using BGP via the VGW. The learned routes from the Aviatrix Transit Gateway are sent to the Controller to be propagated to the spoke VPCs. </w:t>
      </w:r>
    </w:p>
    <w:p w14:paraId="3AF6CB91" w14:textId="2AF67EB7" w:rsidR="00FB4124" w:rsidRPr="0098466B" w:rsidRDefault="00FB4124" w:rsidP="00F308CE">
      <w:pPr>
        <w:pStyle w:val="ListNumber"/>
        <w:numPr>
          <w:ilvl w:val="0"/>
          <w:numId w:val="13"/>
        </w:numPr>
        <w:spacing w:after="400"/>
      </w:pPr>
      <w:r w:rsidRPr="0098466B">
        <w:rPr>
          <w:b/>
        </w:rPr>
        <w:t>Simplified Troubleshooting</w:t>
      </w:r>
      <w:r w:rsidR="0020358D">
        <w:t xml:space="preserve"> </w:t>
      </w:r>
      <w:r w:rsidR="0020358D" w:rsidRPr="0098466B">
        <w:t>–</w:t>
      </w:r>
      <w:r w:rsidRPr="0098466B">
        <w:t xml:space="preserve"> Integrated diagnostic tools make troubleshooting much easier than traditional networking products that use BGP everywhere. Integrated </w:t>
      </w:r>
      <w:proofErr w:type="spellStart"/>
      <w:r w:rsidRPr="0098466B">
        <w:t>FlightPath</w:t>
      </w:r>
      <w:proofErr w:type="spellEnd"/>
      <w:r w:rsidRPr="0098466B">
        <w:t xml:space="preserve"> troublesho0ting tool helps identify EC2 Connectivity problems faster to minimize business downtime.</w:t>
      </w:r>
    </w:p>
    <w:p w14:paraId="28EC57A3" w14:textId="77777777" w:rsidR="00FB4124" w:rsidRPr="0098466B" w:rsidRDefault="00FB4124" w:rsidP="00F308CE">
      <w:pPr>
        <w:pStyle w:val="ListNumber"/>
        <w:numPr>
          <w:ilvl w:val="0"/>
          <w:numId w:val="13"/>
        </w:numPr>
        <w:spacing w:after="400"/>
      </w:pPr>
      <w:r w:rsidRPr="0098466B">
        <w:rPr>
          <w:b/>
        </w:rPr>
        <w:t>Built-in Security</w:t>
      </w:r>
      <w:r w:rsidRPr="0098466B">
        <w:t xml:space="preserve"> – VPC Isolation and segmentation are created by design - no inter VPC connectivity occurs unless specified by the administrator.  With encrypted links, an integrated </w:t>
      </w:r>
      <w:proofErr w:type="spellStart"/>
      <w:r w:rsidRPr="0098466B">
        <w:t>stateful</w:t>
      </w:r>
      <w:proofErr w:type="spellEnd"/>
      <w:r w:rsidRPr="0098466B">
        <w:t xml:space="preserve"> firewall for policy enforcement, and fully qualified domain name filtering (FQDN), Aviatrix ensures security is fully integrated with your global transit network.</w:t>
      </w:r>
    </w:p>
    <w:p w14:paraId="4970F98D" w14:textId="4345A00B" w:rsidR="00E679A8" w:rsidRDefault="0020358D" w:rsidP="00F308CE">
      <w:pPr>
        <w:pStyle w:val="ListNumber"/>
        <w:numPr>
          <w:ilvl w:val="0"/>
          <w:numId w:val="13"/>
        </w:numPr>
        <w:spacing w:after="400"/>
      </w:pPr>
      <w:r>
        <w:rPr>
          <w:b/>
        </w:rPr>
        <w:t>Monitoring and V</w:t>
      </w:r>
      <w:r w:rsidR="00FB4124" w:rsidRPr="0098466B">
        <w:rPr>
          <w:b/>
        </w:rPr>
        <w:t>isibility</w:t>
      </w:r>
      <w:r w:rsidR="00FB4124" w:rsidRPr="0098466B">
        <w:t xml:space="preserve"> – Central</w:t>
      </w:r>
      <w:r w:rsidR="00FB4124" w:rsidRPr="0098466B">
        <w:rPr>
          <w:rFonts w:hint="eastAsia"/>
        </w:rPr>
        <w:t> </w:t>
      </w:r>
      <w:r w:rsidR="00E679A8">
        <w:t xml:space="preserve">Controller </w:t>
      </w:r>
      <w:r w:rsidR="00FB4124" w:rsidRPr="0098466B">
        <w:t>dashboard provides visual representation of your global transit network, and</w:t>
      </w:r>
      <w:r w:rsidR="00FB4124" w:rsidRPr="0098466B">
        <w:rPr>
          <w:rFonts w:hint="eastAsia"/>
        </w:rPr>
        <w:t> </w:t>
      </w:r>
      <w:r w:rsidR="00FB4124" w:rsidRPr="0098466B">
        <w:t>monitors, displays and alerts on link status, performance and link latency for transit hubs and spoke VPCs</w:t>
      </w:r>
      <w:bookmarkEnd w:id="32"/>
      <w:r w:rsidR="00E679A8">
        <w:t>.</w:t>
      </w:r>
    </w:p>
    <w:p w14:paraId="4887FC06" w14:textId="3F48BFC0" w:rsidR="0020358D" w:rsidRPr="00CB184D" w:rsidRDefault="00FB4124" w:rsidP="00CB184D">
      <w:pPr>
        <w:pStyle w:val="ListNumber"/>
        <w:numPr>
          <w:ilvl w:val="0"/>
          <w:numId w:val="13"/>
        </w:numPr>
        <w:spacing w:after="400"/>
      </w:pPr>
      <w:r w:rsidRPr="0098466B">
        <w:rPr>
          <w:b/>
        </w:rPr>
        <w:t>Fully Supported Solution</w:t>
      </w:r>
      <w:r w:rsidRPr="0098466B">
        <w:t xml:space="preserve"> – To ensure a successful deployment, Aviatrix provides customer support for all components of the solution including the Aviatrix Controller, Gateways and the automation scripts.   </w:t>
      </w:r>
      <w:bookmarkStart w:id="33" w:name="_Toc504647552"/>
    </w:p>
    <w:p w14:paraId="104CECA3" w14:textId="77777777" w:rsidR="00CB184D" w:rsidRDefault="00CB184D">
      <w:pPr>
        <w:rPr>
          <w:rFonts w:ascii="Arial" w:eastAsiaTheme="majorEastAsia" w:hAnsi="Arial" w:cstheme="majorBidi"/>
          <w:bCs/>
          <w:color w:val="FFC000"/>
          <w:kern w:val="28"/>
          <w:sz w:val="36"/>
          <w:szCs w:val="26"/>
        </w:rPr>
      </w:pPr>
      <w:r>
        <w:rPr>
          <w:color w:val="FFC000"/>
        </w:rPr>
        <w:br w:type="page"/>
      </w:r>
    </w:p>
    <w:p w14:paraId="7A9EF58B" w14:textId="2E034EB9" w:rsidR="00136DF1" w:rsidRPr="009177C6" w:rsidRDefault="002C7C82" w:rsidP="009177C6">
      <w:pPr>
        <w:pStyle w:val="Heading2"/>
        <w:spacing w:after="100"/>
        <w:rPr>
          <w:rFonts w:ascii="Helvetica Neue" w:hAnsi="Helvetica Neue"/>
          <w:bCs w:val="0"/>
          <w:color w:val="FFC000"/>
        </w:rPr>
      </w:pPr>
      <w:r w:rsidRPr="004246A9">
        <w:rPr>
          <w:rFonts w:ascii="Helvetica Neue" w:hAnsi="Helvetica Neue"/>
          <w:bCs w:val="0"/>
          <w:color w:val="FFC000"/>
        </w:rPr>
        <w:lastRenderedPageBreak/>
        <w:t xml:space="preserve">Best Practices Using </w:t>
      </w:r>
      <w:r w:rsidR="00BF2BEB" w:rsidRPr="004246A9">
        <w:rPr>
          <w:rFonts w:ascii="Helvetica Neue" w:hAnsi="Helvetica Neue"/>
          <w:bCs w:val="0"/>
          <w:color w:val="FFC000"/>
        </w:rPr>
        <w:t>Aviatrix</w:t>
      </w:r>
      <w:r w:rsidRPr="004246A9">
        <w:rPr>
          <w:rFonts w:ascii="Helvetica Neue" w:hAnsi="Helvetica Neue"/>
          <w:bCs w:val="0"/>
          <w:color w:val="FFC000"/>
        </w:rPr>
        <w:t xml:space="preserve"> on AWS</w:t>
      </w:r>
      <w:bookmarkEnd w:id="33"/>
    </w:p>
    <w:p w14:paraId="53DD88AE" w14:textId="77777777" w:rsidR="00322C70" w:rsidRPr="00337243" w:rsidRDefault="00322C70" w:rsidP="004B313D">
      <w:pPr>
        <w:rPr>
          <w:rFonts w:ascii="Georgia" w:hAnsi="Georgia"/>
          <w:i/>
          <w:color w:val="4F81BD" w:themeColor="accent1"/>
          <w:sz w:val="28"/>
          <w:szCs w:val="28"/>
        </w:rPr>
      </w:pPr>
      <w:r w:rsidRPr="00337243">
        <w:rPr>
          <w:rFonts w:ascii="Georgia" w:hAnsi="Georgia"/>
          <w:i/>
          <w:color w:val="4F81BD" w:themeColor="accent1"/>
          <w:sz w:val="28"/>
          <w:szCs w:val="28"/>
        </w:rPr>
        <w:t>Gateway Sizing</w:t>
      </w:r>
    </w:p>
    <w:p w14:paraId="74D15592" w14:textId="1E115B94" w:rsidR="00322C70" w:rsidRPr="0020358D" w:rsidRDefault="00322C70" w:rsidP="004B313D">
      <w:pPr>
        <w:rPr>
          <w:rFonts w:ascii="Georgia" w:hAnsi="Georgia"/>
          <w:color w:val="808080" w:themeColor="background1" w:themeShade="80"/>
        </w:rPr>
      </w:pPr>
      <w:r w:rsidRPr="0020358D">
        <w:rPr>
          <w:rFonts w:ascii="Georgia" w:hAnsi="Georgia"/>
        </w:rPr>
        <w:t>For complete information on how to correctly size your gateway</w:t>
      </w:r>
      <w:r w:rsidR="001A2AA9" w:rsidRPr="0020358D">
        <w:rPr>
          <w:rFonts w:ascii="Georgia" w:hAnsi="Georgia"/>
        </w:rPr>
        <w:t>,</w:t>
      </w:r>
      <w:r w:rsidRPr="0020358D">
        <w:rPr>
          <w:rFonts w:ascii="Georgia" w:hAnsi="Georgia"/>
        </w:rPr>
        <w:t xml:space="preserve"> please refer to our </w:t>
      </w:r>
      <w:hyperlink r:id="rId53" w:history="1">
        <w:r w:rsidRPr="0020358D">
          <w:rPr>
            <w:rStyle w:val="Hyperlink"/>
            <w:rFonts w:ascii="Georgia" w:hAnsi="Georgia"/>
          </w:rPr>
          <w:t>Aviatrix Documentation</w:t>
        </w:r>
      </w:hyperlink>
    </w:p>
    <w:p w14:paraId="1345C29B" w14:textId="77777777" w:rsidR="00232007" w:rsidRPr="0020358D" w:rsidRDefault="00232007" w:rsidP="004B313D">
      <w:pPr>
        <w:rPr>
          <w:rFonts w:ascii="Georgia" w:hAnsi="Georgia"/>
          <w:i/>
          <w:color w:val="808080" w:themeColor="background1" w:themeShade="80"/>
        </w:rPr>
      </w:pPr>
    </w:p>
    <w:p w14:paraId="1DCCC47E" w14:textId="77777777" w:rsidR="00EB669F" w:rsidRPr="00337243" w:rsidRDefault="00EB669F" w:rsidP="004B313D">
      <w:pPr>
        <w:rPr>
          <w:rFonts w:ascii="Georgia" w:hAnsi="Georgia"/>
          <w:i/>
          <w:color w:val="4F81BD" w:themeColor="accent1"/>
          <w:sz w:val="28"/>
          <w:szCs w:val="28"/>
        </w:rPr>
      </w:pPr>
      <w:r w:rsidRPr="00337243">
        <w:rPr>
          <w:rFonts w:ascii="Georgia" w:hAnsi="Georgia"/>
          <w:i/>
          <w:color w:val="4F81BD" w:themeColor="accent1"/>
          <w:sz w:val="28"/>
          <w:szCs w:val="28"/>
        </w:rPr>
        <w:t>Backups</w:t>
      </w:r>
    </w:p>
    <w:p w14:paraId="539AD264" w14:textId="798EF74C" w:rsidR="00322C70" w:rsidRPr="0020358D" w:rsidRDefault="00322C70" w:rsidP="00322C70">
      <w:pPr>
        <w:pStyle w:val="NormalWeb"/>
        <w:shd w:val="clear" w:color="auto" w:fill="FCFCFC"/>
        <w:spacing w:before="0" w:beforeAutospacing="0" w:after="360" w:afterAutospacing="0" w:line="360" w:lineRule="atLeast"/>
        <w:rPr>
          <w:rFonts w:ascii="Georgia" w:hAnsi="Georgia"/>
          <w:color w:val="404040"/>
        </w:rPr>
      </w:pPr>
      <w:r w:rsidRPr="0020358D">
        <w:rPr>
          <w:rFonts w:ascii="Georgia" w:hAnsi="Georgia"/>
          <w:color w:val="404040"/>
        </w:rPr>
        <w:t xml:space="preserve">When deployed in a cloud environment, the Aviatrix controller is not in the data path </w:t>
      </w:r>
      <w:r w:rsidR="001A2AA9" w:rsidRPr="0020358D">
        <w:rPr>
          <w:rFonts w:ascii="Georgia" w:hAnsi="Georgia"/>
          <w:color w:val="404040"/>
        </w:rPr>
        <w:t xml:space="preserve">because </w:t>
      </w:r>
      <w:r w:rsidRPr="0020358D">
        <w:rPr>
          <w:rFonts w:ascii="Georgia" w:hAnsi="Georgia"/>
          <w:color w:val="404040"/>
        </w:rPr>
        <w:t>packet processing and encryption is done by the Aviatrix gateways.</w:t>
      </w:r>
    </w:p>
    <w:p w14:paraId="75861E24" w14:textId="77777777" w:rsidR="00322C70" w:rsidRPr="0020358D" w:rsidRDefault="00322C70" w:rsidP="00322C70">
      <w:pPr>
        <w:pStyle w:val="NormalWeb"/>
        <w:shd w:val="clear" w:color="auto" w:fill="FCFCFC"/>
        <w:spacing w:before="0" w:beforeAutospacing="0" w:after="360" w:afterAutospacing="0" w:line="360" w:lineRule="atLeast"/>
        <w:rPr>
          <w:rFonts w:ascii="Georgia" w:hAnsi="Georgia"/>
          <w:color w:val="404040"/>
        </w:rPr>
      </w:pPr>
      <w:r w:rsidRPr="0020358D">
        <w:rPr>
          <w:rFonts w:ascii="Georgia" w:hAnsi="Georgia"/>
          <w:color w:val="404040"/>
        </w:rPr>
        <w:t xml:space="preserve">When the controller is down or out of service, your network will continue to be operational and encrypted tunnels and </w:t>
      </w:r>
      <w:proofErr w:type="spellStart"/>
      <w:r w:rsidRPr="0020358D">
        <w:rPr>
          <w:rFonts w:ascii="Georgia" w:hAnsi="Georgia"/>
          <w:color w:val="404040"/>
        </w:rPr>
        <w:t>OpenVPN</w:t>
      </w:r>
      <w:proofErr w:type="spellEnd"/>
      <w:r w:rsidRPr="0020358D">
        <w:rPr>
          <w:rFonts w:ascii="Georgia" w:hAnsi="Georgia"/>
          <w:color w:val="404040"/>
        </w:rPr>
        <w:t xml:space="preserve"> users stay connected and are not affected. Since most of the data logs are forwarded from the gateways directly, the loss of log information from the controller is minimal. The only impact is that you cannot build new tunnels or add new </w:t>
      </w:r>
      <w:proofErr w:type="spellStart"/>
      <w:r w:rsidRPr="0020358D">
        <w:rPr>
          <w:rFonts w:ascii="Georgia" w:hAnsi="Georgia"/>
          <w:color w:val="404040"/>
        </w:rPr>
        <w:t>OpenVPN</w:t>
      </w:r>
      <w:proofErr w:type="spellEnd"/>
      <w:r w:rsidRPr="0020358D">
        <w:rPr>
          <w:rFonts w:ascii="Georgia" w:hAnsi="Georgia"/>
          <w:color w:val="404040"/>
        </w:rPr>
        <w:t xml:space="preserve"> users.</w:t>
      </w:r>
    </w:p>
    <w:p w14:paraId="353F46C9" w14:textId="7CB220D5" w:rsidR="00322C70" w:rsidRPr="0020358D" w:rsidRDefault="00322C70" w:rsidP="00322C70">
      <w:pPr>
        <w:pStyle w:val="NormalWeb"/>
        <w:shd w:val="clear" w:color="auto" w:fill="FCFCFC"/>
        <w:spacing w:before="0" w:beforeAutospacing="0" w:after="360" w:afterAutospacing="0" w:line="360" w:lineRule="atLeast"/>
        <w:rPr>
          <w:rFonts w:ascii="Georgia" w:hAnsi="Georgia"/>
          <w:color w:val="404040"/>
        </w:rPr>
      </w:pPr>
      <w:r w:rsidRPr="0020358D">
        <w:rPr>
          <w:rFonts w:ascii="Georgia" w:hAnsi="Georgia"/>
          <w:color w:val="404040"/>
        </w:rPr>
        <w:t>This loosely coupled relationship between the controller and gateways reduces the impact of the availability of the controller and simplifies your infrastructure. Since the controller stores configuration data, it should be periodically backed up to the appropriate AWS account. If a replacement controller is launched, you can restore the configuration data from your backup. For more info</w:t>
      </w:r>
      <w:r w:rsidR="001A2AA9" w:rsidRPr="0020358D">
        <w:rPr>
          <w:rFonts w:ascii="Georgia" w:hAnsi="Georgia"/>
          <w:color w:val="404040"/>
        </w:rPr>
        <w:t>,</w:t>
      </w:r>
      <w:r w:rsidRPr="0020358D">
        <w:rPr>
          <w:rFonts w:ascii="Georgia" w:hAnsi="Georgia"/>
          <w:color w:val="404040"/>
        </w:rPr>
        <w:t xml:space="preserve"> refer to the </w:t>
      </w:r>
      <w:hyperlink r:id="rId54" w:history="1">
        <w:r w:rsidRPr="0020358D">
          <w:rPr>
            <w:rStyle w:val="Hyperlink"/>
            <w:rFonts w:ascii="Georgia" w:hAnsi="Georgia"/>
          </w:rPr>
          <w:t>Aviatrix Documentation</w:t>
        </w:r>
      </w:hyperlink>
      <w:r w:rsidRPr="0020358D">
        <w:rPr>
          <w:rFonts w:ascii="Georgia" w:hAnsi="Georgia"/>
          <w:color w:val="404040"/>
        </w:rPr>
        <w:t>.</w:t>
      </w:r>
    </w:p>
    <w:p w14:paraId="578B62A9" w14:textId="659C682C" w:rsidR="00322C70" w:rsidRPr="00337243" w:rsidRDefault="00136DF1" w:rsidP="004B313D">
      <w:pPr>
        <w:rPr>
          <w:rFonts w:ascii="Georgia" w:hAnsi="Georgia"/>
          <w:i/>
          <w:color w:val="4F81BD" w:themeColor="accent1"/>
          <w:sz w:val="28"/>
          <w:szCs w:val="28"/>
        </w:rPr>
      </w:pPr>
      <w:r w:rsidRPr="00337243">
        <w:rPr>
          <w:rFonts w:ascii="Georgia" w:hAnsi="Georgia"/>
          <w:i/>
          <w:color w:val="4F81BD" w:themeColor="accent1"/>
          <w:sz w:val="28"/>
          <w:szCs w:val="28"/>
        </w:rPr>
        <w:t>More D</w:t>
      </w:r>
      <w:r w:rsidR="00322C70" w:rsidRPr="00337243">
        <w:rPr>
          <w:rFonts w:ascii="Georgia" w:hAnsi="Georgia"/>
          <w:i/>
          <w:color w:val="4F81BD" w:themeColor="accent1"/>
          <w:sz w:val="28"/>
          <w:szCs w:val="28"/>
        </w:rPr>
        <w:t>ocumentation</w:t>
      </w:r>
    </w:p>
    <w:p w14:paraId="39560B73" w14:textId="5996CC09" w:rsidR="005E2449" w:rsidRPr="009177C6" w:rsidRDefault="00322C70" w:rsidP="009177C6">
      <w:pPr>
        <w:rPr>
          <w:rFonts w:ascii="Georgia" w:hAnsi="Georgia"/>
          <w:color w:val="808080" w:themeColor="background1" w:themeShade="80"/>
        </w:rPr>
      </w:pPr>
      <w:r w:rsidRPr="0020358D">
        <w:rPr>
          <w:rFonts w:ascii="Georgia" w:hAnsi="Georgia"/>
        </w:rPr>
        <w:t xml:space="preserve">Please find our complete documentation at </w:t>
      </w:r>
      <w:hyperlink r:id="rId55" w:history="1">
        <w:r w:rsidRPr="0020358D">
          <w:rPr>
            <w:rStyle w:val="Hyperlink"/>
            <w:rFonts w:ascii="Georgia" w:hAnsi="Georgia"/>
            <w:i/>
          </w:rPr>
          <w:t>http://docs.aviatrix.com</w:t>
        </w:r>
      </w:hyperlink>
      <w:r w:rsidR="0020358D">
        <w:rPr>
          <w:rFonts w:ascii="Georgia" w:hAnsi="Georgia"/>
          <w:color w:val="808080" w:themeColor="background1" w:themeShade="80"/>
        </w:rPr>
        <w:t>.</w:t>
      </w:r>
      <w:bookmarkStart w:id="34" w:name="_Toc481076941"/>
    </w:p>
    <w:p w14:paraId="6A15BF1E" w14:textId="77777777" w:rsidR="009177C6" w:rsidRDefault="009177C6" w:rsidP="00DC3E03">
      <w:pPr>
        <w:pStyle w:val="Heading2"/>
        <w:rPr>
          <w:rFonts w:ascii="Helvetica Neue" w:hAnsi="Helvetica Neue"/>
          <w:bCs w:val="0"/>
          <w:color w:val="FFC000"/>
        </w:rPr>
      </w:pPr>
      <w:bookmarkStart w:id="35" w:name="_Toc504647553"/>
    </w:p>
    <w:p w14:paraId="67F591BB" w14:textId="77777777" w:rsidR="00DC3E03" w:rsidRPr="004246A9" w:rsidRDefault="00DC3E03" w:rsidP="00DC3E03">
      <w:pPr>
        <w:pStyle w:val="Heading2"/>
        <w:rPr>
          <w:rFonts w:ascii="Helvetica Neue" w:hAnsi="Helvetica Neue"/>
          <w:bCs w:val="0"/>
          <w:color w:val="FFC000"/>
        </w:rPr>
      </w:pPr>
      <w:r w:rsidRPr="004246A9">
        <w:rPr>
          <w:rFonts w:ascii="Helvetica Neue" w:hAnsi="Helvetica Neue"/>
          <w:bCs w:val="0"/>
          <w:color w:val="FFC000"/>
        </w:rPr>
        <w:t>Security</w:t>
      </w:r>
      <w:bookmarkEnd w:id="34"/>
      <w:bookmarkEnd w:id="35"/>
    </w:p>
    <w:p w14:paraId="7EF9417B" w14:textId="24F7F2EC" w:rsidR="00232007" w:rsidRPr="0098466B" w:rsidRDefault="00322C70" w:rsidP="0098466B">
      <w:pPr>
        <w:pStyle w:val="NormalWeb"/>
        <w:shd w:val="clear" w:color="auto" w:fill="FCFCFC"/>
        <w:spacing w:before="0" w:beforeAutospacing="0" w:after="360" w:afterAutospacing="0" w:line="360" w:lineRule="atLeast"/>
        <w:rPr>
          <w:rFonts w:ascii="Georgia" w:hAnsi="Georgia"/>
          <w:color w:val="404040"/>
        </w:rPr>
      </w:pPr>
      <w:r w:rsidRPr="0098466B">
        <w:rPr>
          <w:rFonts w:ascii="Georgia" w:hAnsi="Georgia"/>
          <w:color w:val="404040"/>
        </w:rPr>
        <w:t xml:space="preserve">The Aviatrix controller is secured by exposing </w:t>
      </w:r>
      <w:r w:rsidR="001A2AA9" w:rsidRPr="0098466B">
        <w:rPr>
          <w:rFonts w:ascii="Georgia" w:hAnsi="Georgia"/>
          <w:color w:val="404040"/>
        </w:rPr>
        <w:t xml:space="preserve">only </w:t>
      </w:r>
      <w:r w:rsidRPr="0098466B">
        <w:rPr>
          <w:rFonts w:ascii="Georgia" w:hAnsi="Georgia"/>
          <w:color w:val="404040"/>
        </w:rPr>
        <w:t xml:space="preserve">the necessary ports (TCP 443). Each gateway created by the Aviatrix Controller is able to communicate </w:t>
      </w:r>
      <w:r w:rsidR="001A2AA9" w:rsidRPr="0098466B">
        <w:rPr>
          <w:rFonts w:ascii="Georgia" w:hAnsi="Georgia"/>
          <w:color w:val="404040"/>
        </w:rPr>
        <w:t xml:space="preserve">only </w:t>
      </w:r>
      <w:r w:rsidRPr="0098466B">
        <w:rPr>
          <w:rFonts w:ascii="Georgia" w:hAnsi="Georgia"/>
          <w:color w:val="404040"/>
        </w:rPr>
        <w:t>with other gateways (using UDP 500 and 4500) and the controller</w:t>
      </w:r>
      <w:r w:rsidR="00243F5E" w:rsidRPr="0098466B">
        <w:rPr>
          <w:rFonts w:ascii="Georgia" w:hAnsi="Georgia"/>
          <w:color w:val="404040"/>
        </w:rPr>
        <w:t xml:space="preserve"> </w:t>
      </w:r>
      <w:r w:rsidRPr="0098466B">
        <w:rPr>
          <w:rFonts w:ascii="Georgia" w:hAnsi="Georgia"/>
          <w:color w:val="404040"/>
        </w:rPr>
        <w:t>(using TCP 22,443).</w:t>
      </w:r>
      <w:r w:rsidR="00243F5E" w:rsidRPr="0098466B">
        <w:rPr>
          <w:rFonts w:ascii="Georgia" w:hAnsi="Georgia"/>
          <w:color w:val="404040"/>
        </w:rPr>
        <w:t xml:space="preserve"> Software and patch updates are provided by Aviatrix. For more info</w:t>
      </w:r>
      <w:r w:rsidR="001A2AA9" w:rsidRPr="0098466B">
        <w:rPr>
          <w:rFonts w:ascii="Georgia" w:hAnsi="Georgia"/>
          <w:color w:val="404040"/>
        </w:rPr>
        <w:t>,</w:t>
      </w:r>
      <w:r w:rsidR="00243F5E" w:rsidRPr="0098466B">
        <w:rPr>
          <w:rFonts w:ascii="Georgia" w:hAnsi="Georgia"/>
          <w:color w:val="404040"/>
        </w:rPr>
        <w:t xml:space="preserve"> contact us at </w:t>
      </w:r>
      <w:r w:rsidR="00232007" w:rsidRPr="0098466B">
        <w:rPr>
          <w:rFonts w:ascii="Georgia" w:hAnsi="Georgia"/>
          <w:color w:val="404040"/>
        </w:rPr>
        <w:t>info@aviatrix.com.</w:t>
      </w:r>
    </w:p>
    <w:p w14:paraId="68119BBD" w14:textId="3C55565F" w:rsidR="00C154B9" w:rsidRPr="00136DF1" w:rsidRDefault="00243F5E" w:rsidP="00136DF1">
      <w:pPr>
        <w:pStyle w:val="NormalWeb"/>
        <w:shd w:val="clear" w:color="auto" w:fill="FCFCFC"/>
        <w:spacing w:before="0" w:beforeAutospacing="0" w:after="360" w:afterAutospacing="0" w:line="360" w:lineRule="atLeast"/>
        <w:rPr>
          <w:i/>
          <w:color w:val="A6A6A6" w:themeColor="background1" w:themeShade="A6"/>
        </w:rPr>
      </w:pPr>
      <w:r w:rsidRPr="0098466B">
        <w:rPr>
          <w:rFonts w:ascii="Georgia" w:hAnsi="Georgia"/>
          <w:color w:val="404040"/>
        </w:rPr>
        <w:t>All peering connections are secured utilizing IPSEC</w:t>
      </w:r>
      <w:r w:rsidR="00C154B9" w:rsidRPr="0098466B">
        <w:rPr>
          <w:rFonts w:ascii="Georgia" w:hAnsi="Georgia"/>
          <w:color w:val="404040"/>
        </w:rPr>
        <w:t xml:space="preserve"> encryption</w:t>
      </w:r>
      <w:r w:rsidR="00232007">
        <w:t xml:space="preserve">. </w:t>
      </w:r>
    </w:p>
    <w:p w14:paraId="552774B0" w14:textId="0C15FAED" w:rsidR="000C102C" w:rsidRPr="00337243" w:rsidRDefault="008F367B" w:rsidP="00337243">
      <w:pPr>
        <w:pStyle w:val="Heading2"/>
        <w:keepLines w:val="0"/>
        <w:spacing w:after="100"/>
        <w:rPr>
          <w:rFonts w:ascii="Helvetica Neue" w:hAnsi="Helvetica Neue"/>
          <w:bCs w:val="0"/>
          <w:color w:val="FFC000"/>
        </w:rPr>
      </w:pPr>
      <w:bookmarkStart w:id="36" w:name="_Toc504647554"/>
      <w:r w:rsidRPr="004246A9">
        <w:rPr>
          <w:rFonts w:ascii="Helvetica Neue" w:hAnsi="Helvetica Neue"/>
          <w:bCs w:val="0"/>
          <w:color w:val="FFC000"/>
        </w:rPr>
        <w:lastRenderedPageBreak/>
        <w:t>FAQ</w:t>
      </w:r>
      <w:bookmarkEnd w:id="36"/>
    </w:p>
    <w:p w14:paraId="693D4F69" w14:textId="2E001B63" w:rsidR="00CE12C2" w:rsidRPr="000C102C" w:rsidRDefault="008F367B" w:rsidP="000C102C">
      <w:pPr>
        <w:pStyle w:val="Heading5"/>
        <w:shd w:val="clear" w:color="auto" w:fill="FFFFFF"/>
        <w:spacing w:before="75" w:after="75" w:line="360" w:lineRule="atLeast"/>
        <w:rPr>
          <w:rFonts w:ascii="Georgia" w:hAnsi="Georgia"/>
          <w:bCs/>
          <w:color w:val="000000"/>
        </w:rPr>
      </w:pPr>
      <w:r w:rsidRPr="004246A9">
        <w:rPr>
          <w:b/>
          <w:color w:val="FFC000"/>
        </w:rPr>
        <w:t>Q.</w:t>
      </w:r>
      <w:r w:rsidRPr="004246A9">
        <w:rPr>
          <w:color w:val="FFC000"/>
        </w:rPr>
        <w:t xml:space="preserve"> </w:t>
      </w:r>
      <w:r w:rsidR="001C6D6A" w:rsidRPr="001C6D6A">
        <w:rPr>
          <w:rFonts w:ascii="Georgia" w:hAnsi="Georgia"/>
          <w:bCs/>
          <w:color w:val="000000"/>
        </w:rPr>
        <w:t xml:space="preserve">What is a </w:t>
      </w:r>
      <w:r w:rsidR="003221BD">
        <w:rPr>
          <w:rFonts w:ascii="Georgia" w:hAnsi="Georgia"/>
          <w:bCs/>
          <w:color w:val="000000"/>
        </w:rPr>
        <w:t>T</w:t>
      </w:r>
      <w:r w:rsidR="001C6D6A" w:rsidRPr="001C6D6A">
        <w:rPr>
          <w:rFonts w:ascii="Georgia" w:hAnsi="Georgia"/>
          <w:bCs/>
          <w:color w:val="000000"/>
        </w:rPr>
        <w:t>ransit VPC?</w:t>
      </w:r>
    </w:p>
    <w:p w14:paraId="50C57F1E" w14:textId="234AEA94" w:rsidR="00337243" w:rsidRPr="0098466B" w:rsidRDefault="008F367B" w:rsidP="001C6D6A">
      <w:pPr>
        <w:pStyle w:val="NormalWeb"/>
        <w:shd w:val="clear" w:color="auto" w:fill="FFFFFF"/>
        <w:spacing w:before="75" w:beforeAutospacing="0" w:after="315" w:afterAutospacing="0" w:line="315" w:lineRule="atLeast"/>
        <w:rPr>
          <w:rFonts w:ascii="Georgia" w:hAnsi="Georgia"/>
          <w:color w:val="404040"/>
        </w:rPr>
      </w:pPr>
      <w:r w:rsidRPr="004246A9">
        <w:rPr>
          <w:rFonts w:ascii="Georgia" w:hAnsi="Georgia"/>
          <w:b/>
          <w:color w:val="FFC000"/>
        </w:rPr>
        <w:t>A.</w:t>
      </w:r>
      <w:r w:rsidRPr="004246A9">
        <w:rPr>
          <w:rFonts w:ascii="Georgia" w:hAnsi="Georgia"/>
          <w:color w:val="FFC000"/>
        </w:rPr>
        <w:t xml:space="preserve"> </w:t>
      </w:r>
      <w:r w:rsidR="001C6D6A" w:rsidRPr="0098466B">
        <w:rPr>
          <w:rFonts w:ascii="Georgia" w:hAnsi="Georgia"/>
          <w:color w:val="404040"/>
        </w:rPr>
        <w:t>A transit VPC is a common strategy for connecting multiple, geographically disperse VPCs and remote networks in order to create a global network transit center. A transit VPC simplifies network management and minimizes the number of connections required to connect multiple VPCs and remote networks</w:t>
      </w:r>
      <w:r w:rsidR="00F963AA" w:rsidRPr="0098466B">
        <w:rPr>
          <w:rFonts w:ascii="Georgia" w:hAnsi="Georgia"/>
          <w:color w:val="404040"/>
        </w:rPr>
        <w:t>.</w:t>
      </w:r>
    </w:p>
    <w:p w14:paraId="454DB4A2" w14:textId="65B467F7" w:rsidR="00CE12C2" w:rsidRPr="000C102C" w:rsidRDefault="004B313D" w:rsidP="000C102C">
      <w:pPr>
        <w:pStyle w:val="Heading5"/>
        <w:shd w:val="clear" w:color="auto" w:fill="FFFFFF"/>
        <w:spacing w:before="75" w:after="75" w:line="360" w:lineRule="atLeast"/>
        <w:rPr>
          <w:rFonts w:ascii="Georgia" w:hAnsi="Georgia"/>
          <w:bCs/>
          <w:color w:val="000000"/>
        </w:rPr>
      </w:pPr>
      <w:r w:rsidRPr="004246A9">
        <w:rPr>
          <w:rFonts w:ascii="Georgia" w:hAnsi="Georgia"/>
          <w:b/>
          <w:color w:val="FFC000"/>
        </w:rPr>
        <w:t>Q.</w:t>
      </w:r>
      <w:r w:rsidRPr="004246A9">
        <w:rPr>
          <w:rFonts w:ascii="Georgia" w:hAnsi="Georgia"/>
          <w:color w:val="FFC000"/>
        </w:rPr>
        <w:t xml:space="preserve"> </w:t>
      </w:r>
      <w:r w:rsidR="001C6D6A" w:rsidRPr="001C6D6A">
        <w:rPr>
          <w:rFonts w:ascii="Georgia" w:hAnsi="Georgia"/>
          <w:bCs/>
          <w:color w:val="000000"/>
        </w:rPr>
        <w:t>How is</w:t>
      </w:r>
      <w:r w:rsidR="00F04733">
        <w:rPr>
          <w:rFonts w:ascii="Georgia" w:hAnsi="Georgia"/>
          <w:bCs/>
          <w:color w:val="000000"/>
        </w:rPr>
        <w:t xml:space="preserve"> an</w:t>
      </w:r>
      <w:r w:rsidR="001C6D6A" w:rsidRPr="001C6D6A">
        <w:rPr>
          <w:rFonts w:ascii="Georgia" w:hAnsi="Georgia"/>
          <w:bCs/>
          <w:color w:val="000000"/>
        </w:rPr>
        <w:t xml:space="preserve"> Aviatrix Global Transit VPC different </w:t>
      </w:r>
      <w:r w:rsidR="00F04733">
        <w:rPr>
          <w:rFonts w:ascii="Georgia" w:hAnsi="Georgia"/>
          <w:bCs/>
          <w:color w:val="000000"/>
        </w:rPr>
        <w:t>from</w:t>
      </w:r>
      <w:r w:rsidR="00F04733" w:rsidRPr="001C6D6A">
        <w:rPr>
          <w:rFonts w:ascii="Georgia" w:hAnsi="Georgia"/>
          <w:bCs/>
          <w:color w:val="000000"/>
        </w:rPr>
        <w:t xml:space="preserve"> </w:t>
      </w:r>
      <w:r w:rsidR="001C6D6A" w:rsidRPr="001C6D6A">
        <w:rPr>
          <w:rFonts w:ascii="Georgia" w:hAnsi="Georgia"/>
          <w:bCs/>
          <w:color w:val="000000"/>
        </w:rPr>
        <w:t>other solutions?</w:t>
      </w:r>
    </w:p>
    <w:p w14:paraId="51177CE6" w14:textId="01B54CAB" w:rsidR="00CE12C2" w:rsidRPr="001C6D6A" w:rsidRDefault="004B313D" w:rsidP="001C6D6A">
      <w:pPr>
        <w:pStyle w:val="NormalWeb"/>
        <w:shd w:val="clear" w:color="auto" w:fill="FFFFFF"/>
        <w:spacing w:before="75" w:beforeAutospacing="0" w:after="315" w:afterAutospacing="0" w:line="315" w:lineRule="atLeast"/>
        <w:rPr>
          <w:rFonts w:ascii="Georgia" w:hAnsi="Georgia"/>
          <w:color w:val="444444"/>
        </w:rPr>
      </w:pPr>
      <w:r w:rsidRPr="004246A9">
        <w:rPr>
          <w:rFonts w:ascii="Georgia" w:hAnsi="Georgia"/>
          <w:b/>
          <w:color w:val="FFC000"/>
        </w:rPr>
        <w:t>A.</w:t>
      </w:r>
      <w:r w:rsidRPr="004246A9">
        <w:rPr>
          <w:rFonts w:ascii="Georgia" w:hAnsi="Georgia"/>
          <w:color w:val="FFC000"/>
        </w:rPr>
        <w:t xml:space="preserve"> </w:t>
      </w:r>
      <w:r w:rsidR="001C6D6A" w:rsidRPr="001C6D6A">
        <w:rPr>
          <w:rFonts w:ascii="Georgia" w:hAnsi="Georgia"/>
          <w:color w:val="444444"/>
        </w:rPr>
        <w:t xml:space="preserve">Aviatrix is the only cloud-native solution for creating a transit hub to enable simple point-and-click configuration of networking connections in AWS. The Aviatrix </w:t>
      </w:r>
      <w:r w:rsidR="003221BD">
        <w:rPr>
          <w:rFonts w:ascii="Georgia" w:hAnsi="Georgia"/>
          <w:color w:val="444444"/>
        </w:rPr>
        <w:t>C</w:t>
      </w:r>
      <w:r w:rsidR="001C6D6A" w:rsidRPr="001C6D6A">
        <w:rPr>
          <w:rFonts w:ascii="Georgia" w:hAnsi="Georgia"/>
          <w:color w:val="444444"/>
        </w:rPr>
        <w:t>ontroller gives users the ability to implement</w:t>
      </w:r>
      <w:r w:rsidR="003221BD">
        <w:rPr>
          <w:rFonts w:ascii="Georgia" w:hAnsi="Georgia"/>
          <w:color w:val="444444"/>
        </w:rPr>
        <w:t xml:space="preserve"> and operationalize</w:t>
      </w:r>
      <w:r w:rsidR="001C6D6A" w:rsidRPr="001C6D6A">
        <w:rPr>
          <w:rFonts w:ascii="Georgia" w:hAnsi="Georgia"/>
          <w:color w:val="444444"/>
        </w:rPr>
        <w:t xml:space="preserve"> Global Transit VPC design </w:t>
      </w:r>
      <w:r w:rsidR="003221BD">
        <w:rPr>
          <w:rFonts w:ascii="Georgia" w:hAnsi="Georgia"/>
          <w:color w:val="444444"/>
        </w:rPr>
        <w:t>via the point-and-click UI or via its Cloud Network Orchestration APIs.</w:t>
      </w:r>
      <w:r w:rsidR="001C6D6A" w:rsidRPr="001C6D6A">
        <w:rPr>
          <w:rFonts w:ascii="Georgia" w:hAnsi="Georgia"/>
          <w:color w:val="444444"/>
        </w:rPr>
        <w:t xml:space="preserve"> </w:t>
      </w:r>
    </w:p>
    <w:p w14:paraId="0D1F596D" w14:textId="55055B60" w:rsidR="00CE12C2" w:rsidRPr="000C102C" w:rsidRDefault="001C6D6A" w:rsidP="000C102C">
      <w:pPr>
        <w:pStyle w:val="Heading5"/>
        <w:shd w:val="clear" w:color="auto" w:fill="FFFFFF"/>
        <w:spacing w:before="75" w:after="75" w:line="360" w:lineRule="atLeast"/>
        <w:rPr>
          <w:rFonts w:ascii="Georgia" w:hAnsi="Georgia"/>
          <w:bCs/>
          <w:color w:val="000000"/>
        </w:rPr>
      </w:pPr>
      <w:r w:rsidRPr="004246A9">
        <w:rPr>
          <w:rFonts w:ascii="Georgia" w:hAnsi="Georgia"/>
          <w:b/>
          <w:color w:val="FFC000"/>
        </w:rPr>
        <w:t>Q.</w:t>
      </w:r>
      <w:r w:rsidRPr="004246A9">
        <w:rPr>
          <w:rFonts w:ascii="Georgia" w:hAnsi="Georgia"/>
          <w:color w:val="FFC000"/>
        </w:rPr>
        <w:t xml:space="preserve"> </w:t>
      </w:r>
      <w:r w:rsidRPr="001C6D6A">
        <w:rPr>
          <w:rFonts w:ascii="Georgia" w:hAnsi="Georgia"/>
          <w:bCs/>
          <w:color w:val="000000"/>
        </w:rPr>
        <w:t>Does the Aviatrix Solution offer High Availability?</w:t>
      </w:r>
    </w:p>
    <w:p w14:paraId="06B66439" w14:textId="43AA9224" w:rsidR="00CE12C2" w:rsidRPr="00337243" w:rsidRDefault="001C6D6A" w:rsidP="003221BD">
      <w:pPr>
        <w:pStyle w:val="NormalWeb"/>
        <w:shd w:val="clear" w:color="auto" w:fill="FFFFFF"/>
        <w:spacing w:before="75" w:beforeAutospacing="0" w:after="315" w:afterAutospacing="0" w:line="315" w:lineRule="atLeast"/>
        <w:rPr>
          <w:rFonts w:ascii="Georgia" w:hAnsi="Georgia"/>
          <w:color w:val="444444"/>
        </w:rPr>
      </w:pPr>
      <w:r w:rsidRPr="004246A9">
        <w:rPr>
          <w:rFonts w:ascii="Georgia" w:hAnsi="Georgia"/>
          <w:b/>
          <w:color w:val="FFC000"/>
        </w:rPr>
        <w:t>A.</w:t>
      </w:r>
      <w:r w:rsidRPr="004246A9">
        <w:rPr>
          <w:rFonts w:ascii="Georgia" w:hAnsi="Georgia"/>
          <w:color w:val="FFC000"/>
        </w:rPr>
        <w:t xml:space="preserve"> </w:t>
      </w:r>
      <w:r w:rsidRPr="001C6D6A">
        <w:rPr>
          <w:rFonts w:ascii="Georgia" w:hAnsi="Georgia"/>
          <w:color w:val="444444"/>
        </w:rPr>
        <w:t>Yes. The solution deploys dual gateways in both the transit hub and spoke VPCs. If one Aviatrix gateway fails, the standby Aviatrix gateway automatically connect</w:t>
      </w:r>
      <w:r w:rsidR="009B79D7">
        <w:rPr>
          <w:rFonts w:ascii="Georgia" w:hAnsi="Georgia"/>
          <w:color w:val="444444"/>
        </w:rPr>
        <w:t>s</w:t>
      </w:r>
      <w:r w:rsidRPr="001C6D6A">
        <w:rPr>
          <w:rFonts w:ascii="Georgia" w:hAnsi="Georgia"/>
          <w:color w:val="444444"/>
        </w:rPr>
        <w:t xml:space="preserve"> in seconds to reduce network downtime.</w:t>
      </w:r>
    </w:p>
    <w:p w14:paraId="1E2F85F9" w14:textId="498F5A40" w:rsidR="00CE12C2" w:rsidRPr="000C102C" w:rsidRDefault="001C6D6A" w:rsidP="000C102C">
      <w:pPr>
        <w:pStyle w:val="Heading5"/>
        <w:shd w:val="clear" w:color="auto" w:fill="FFFFFF"/>
        <w:spacing w:before="75" w:after="75" w:line="360" w:lineRule="atLeast"/>
        <w:rPr>
          <w:rFonts w:ascii="Georgia" w:hAnsi="Georgia"/>
          <w:bCs/>
          <w:color w:val="000000"/>
        </w:rPr>
      </w:pPr>
      <w:r w:rsidRPr="004246A9">
        <w:rPr>
          <w:rFonts w:ascii="Georgia" w:hAnsi="Georgia"/>
          <w:b/>
          <w:color w:val="FFC000"/>
        </w:rPr>
        <w:t>Q.</w:t>
      </w:r>
      <w:r w:rsidRPr="004246A9">
        <w:rPr>
          <w:rFonts w:ascii="Georgia" w:hAnsi="Georgia"/>
          <w:color w:val="FFC000"/>
        </w:rPr>
        <w:t xml:space="preserve"> </w:t>
      </w:r>
      <w:r w:rsidRPr="001C6D6A">
        <w:rPr>
          <w:rFonts w:ascii="Georgia" w:hAnsi="Georgia"/>
          <w:bCs/>
          <w:color w:val="000000"/>
        </w:rPr>
        <w:t>How long will it take me to deploy the Aviatrix Global Transit Hub for AWS?</w:t>
      </w:r>
    </w:p>
    <w:p w14:paraId="5960D1B7" w14:textId="77777777" w:rsidR="00337243" w:rsidRDefault="001C6D6A" w:rsidP="00337243">
      <w:pPr>
        <w:pStyle w:val="NormalWeb"/>
        <w:shd w:val="clear" w:color="auto" w:fill="FFFFFF"/>
        <w:spacing w:before="75" w:beforeAutospacing="0" w:after="315" w:afterAutospacing="0" w:line="315" w:lineRule="atLeast"/>
      </w:pPr>
      <w:r w:rsidRPr="004246A9">
        <w:rPr>
          <w:rFonts w:ascii="Georgia" w:hAnsi="Georgia"/>
          <w:b/>
          <w:color w:val="FFC000"/>
        </w:rPr>
        <w:t>A.</w:t>
      </w:r>
      <w:r w:rsidRPr="004246A9">
        <w:rPr>
          <w:rFonts w:ascii="Georgia" w:hAnsi="Georgia"/>
          <w:color w:val="FFC000"/>
        </w:rPr>
        <w:t xml:space="preserve"> </w:t>
      </w:r>
      <w:r w:rsidRPr="001C6D6A">
        <w:rPr>
          <w:rFonts w:ascii="Georgia" w:hAnsi="Georgia"/>
          <w:color w:val="444444"/>
        </w:rPr>
        <w:t xml:space="preserve">If you already have an AWS account, it should take less than 10 minutes to deploy the </w:t>
      </w:r>
      <w:r w:rsidR="00FC32EC" w:rsidRPr="001C6D6A">
        <w:rPr>
          <w:rFonts w:ascii="Georgia" w:hAnsi="Georgia"/>
          <w:bCs/>
          <w:color w:val="000000"/>
        </w:rPr>
        <w:t>Aviatrix Global Transit Hub</w:t>
      </w:r>
      <w:r w:rsidR="00FC32EC">
        <w:rPr>
          <w:rFonts w:ascii="Georgia" w:hAnsi="Georgia"/>
          <w:bCs/>
          <w:color w:val="000000"/>
        </w:rPr>
        <w:t>.</w:t>
      </w:r>
      <w:r w:rsidR="005E2449">
        <w:rPr>
          <w:rFonts w:ascii="Georgia" w:hAnsi="Georgia"/>
          <w:bCs/>
          <w:color w:val="000000"/>
        </w:rPr>
        <w:t xml:space="preserve">  Spoke VPCs are automatically connected as and when they are tagged. </w:t>
      </w:r>
      <w:bookmarkStart w:id="37" w:name="_Toc504647555"/>
    </w:p>
    <w:p w14:paraId="6DE22E32" w14:textId="0D49961B" w:rsidR="00747B48" w:rsidRPr="00337243" w:rsidRDefault="00AE2FE8" w:rsidP="00337243">
      <w:pPr>
        <w:pStyle w:val="NormalWeb"/>
        <w:shd w:val="clear" w:color="auto" w:fill="FFFFFF"/>
        <w:spacing w:before="75" w:beforeAutospacing="0" w:after="315" w:afterAutospacing="0" w:line="315" w:lineRule="atLeast"/>
        <w:rPr>
          <w:rFonts w:ascii="Corbel" w:hAnsi="Corbel"/>
          <w:color w:val="444444"/>
          <w:sz w:val="36"/>
          <w:szCs w:val="36"/>
        </w:rPr>
      </w:pPr>
      <w:r w:rsidRPr="00337243">
        <w:rPr>
          <w:rFonts w:ascii="Helvetica Neue" w:hAnsi="Helvetica Neue"/>
          <w:bCs/>
          <w:color w:val="FFC000"/>
          <w:sz w:val="36"/>
          <w:szCs w:val="36"/>
        </w:rPr>
        <w:t>Additional Resources</w:t>
      </w:r>
      <w:bookmarkEnd w:id="37"/>
    </w:p>
    <w:p w14:paraId="2741DC19" w14:textId="5DAD6306" w:rsidR="00FE0C91" w:rsidRPr="00853490" w:rsidRDefault="00B34242" w:rsidP="00742261">
      <w:pPr>
        <w:rPr>
          <w:rFonts w:ascii="Georgia" w:hAnsi="Georgia"/>
          <w:b/>
          <w:color w:val="4F81BD"/>
        </w:rPr>
      </w:pPr>
      <w:r w:rsidRPr="00853490">
        <w:rPr>
          <w:rFonts w:ascii="Georgia" w:hAnsi="Georgia"/>
          <w:b/>
          <w:color w:val="4F81BD"/>
        </w:rPr>
        <w:t>AWS S</w:t>
      </w:r>
      <w:r w:rsidR="00FE0C91" w:rsidRPr="00853490">
        <w:rPr>
          <w:rFonts w:ascii="Georgia" w:hAnsi="Georgia"/>
          <w:b/>
          <w:color w:val="4F81BD"/>
        </w:rPr>
        <w:t>ervices</w:t>
      </w:r>
    </w:p>
    <w:p w14:paraId="24A57A49" w14:textId="6B2E9AF0" w:rsidR="00FE0C91" w:rsidRPr="00734D42" w:rsidRDefault="007C2E78" w:rsidP="00AF7F3B">
      <w:pPr>
        <w:pStyle w:val="ListBullet"/>
        <w:numPr>
          <w:ilvl w:val="0"/>
          <w:numId w:val="47"/>
        </w:numPr>
        <w:spacing w:after="60"/>
        <w:rPr>
          <w:sz w:val="20"/>
          <w:szCs w:val="20"/>
        </w:rPr>
      </w:pPr>
      <w:hyperlink r:id="rId56" w:history="1">
        <w:r w:rsidR="00FE0C91" w:rsidRPr="00734D42">
          <w:rPr>
            <w:rStyle w:val="Hyperlink"/>
            <w:sz w:val="20"/>
            <w:szCs w:val="20"/>
          </w:rPr>
          <w:t>Amazon EC2</w:t>
        </w:r>
      </w:hyperlink>
    </w:p>
    <w:p w14:paraId="7B50F5C4" w14:textId="3AC32351" w:rsidR="0044694D" w:rsidRPr="00734D42" w:rsidRDefault="007C2E78" w:rsidP="00AF7F3B">
      <w:pPr>
        <w:pStyle w:val="ListBullet"/>
        <w:numPr>
          <w:ilvl w:val="0"/>
          <w:numId w:val="47"/>
        </w:numPr>
        <w:rPr>
          <w:sz w:val="20"/>
          <w:szCs w:val="20"/>
        </w:rPr>
      </w:pPr>
      <w:hyperlink r:id="rId57" w:history="1">
        <w:r w:rsidR="0044694D" w:rsidRPr="00734D42">
          <w:rPr>
            <w:rStyle w:val="Hyperlink"/>
            <w:sz w:val="20"/>
            <w:szCs w:val="20"/>
          </w:rPr>
          <w:t xml:space="preserve">AWS </w:t>
        </w:r>
        <w:proofErr w:type="spellStart"/>
        <w:r w:rsidR="0044694D" w:rsidRPr="00734D42">
          <w:rPr>
            <w:rStyle w:val="Hyperlink"/>
            <w:sz w:val="20"/>
            <w:szCs w:val="20"/>
          </w:rPr>
          <w:t>CloudFormation</w:t>
        </w:r>
        <w:proofErr w:type="spellEnd"/>
      </w:hyperlink>
    </w:p>
    <w:p w14:paraId="6BF169B2" w14:textId="75FAD216" w:rsidR="00FE0C91" w:rsidRPr="00734D42" w:rsidRDefault="007C2E78" w:rsidP="00AF7F3B">
      <w:pPr>
        <w:pStyle w:val="ListBullet"/>
        <w:numPr>
          <w:ilvl w:val="0"/>
          <w:numId w:val="47"/>
        </w:numPr>
        <w:rPr>
          <w:sz w:val="20"/>
          <w:szCs w:val="20"/>
        </w:rPr>
      </w:pPr>
      <w:hyperlink r:id="rId58" w:history="1">
        <w:r w:rsidR="00FE0C91" w:rsidRPr="00734D42">
          <w:rPr>
            <w:rStyle w:val="Hyperlink"/>
            <w:sz w:val="20"/>
            <w:szCs w:val="20"/>
          </w:rPr>
          <w:t>Amazon VPC</w:t>
        </w:r>
      </w:hyperlink>
    </w:p>
    <w:p w14:paraId="2770B77E" w14:textId="6F99D6F0" w:rsidR="001C6D6A" w:rsidRPr="00734D42" w:rsidRDefault="00747B48" w:rsidP="00AF7F3B">
      <w:pPr>
        <w:pStyle w:val="ListBullet"/>
        <w:numPr>
          <w:ilvl w:val="0"/>
          <w:numId w:val="48"/>
        </w:numPr>
        <w:rPr>
          <w:rStyle w:val="Hyperlink"/>
          <w:sz w:val="20"/>
          <w:szCs w:val="20"/>
        </w:rPr>
      </w:pPr>
      <w:r w:rsidRPr="00734D42">
        <w:rPr>
          <w:color w:val="auto"/>
          <w:sz w:val="20"/>
          <w:szCs w:val="20"/>
          <w:u w:val="single"/>
        </w:rPr>
        <w:fldChar w:fldCharType="begin"/>
      </w:r>
      <w:r w:rsidRPr="00734D42">
        <w:rPr>
          <w:color w:val="auto"/>
          <w:sz w:val="20"/>
          <w:szCs w:val="20"/>
          <w:u w:val="single"/>
        </w:rPr>
        <w:instrText xml:space="preserve"> HYPERLINK "https://www.aviatrix.com/" </w:instrText>
      </w:r>
      <w:r w:rsidRPr="00734D42">
        <w:rPr>
          <w:color w:val="auto"/>
          <w:sz w:val="20"/>
          <w:szCs w:val="20"/>
          <w:u w:val="single"/>
        </w:rPr>
        <w:fldChar w:fldCharType="separate"/>
      </w:r>
      <w:r w:rsidR="001C6D6A" w:rsidRPr="00734D42">
        <w:rPr>
          <w:rStyle w:val="Hyperlink"/>
          <w:sz w:val="20"/>
          <w:szCs w:val="20"/>
        </w:rPr>
        <w:t>Aviatrix Website</w:t>
      </w:r>
    </w:p>
    <w:p w14:paraId="622D8089" w14:textId="6A3427A7" w:rsidR="001C6D6A" w:rsidRPr="00734D42" w:rsidRDefault="00747B48" w:rsidP="00AF7F3B">
      <w:pPr>
        <w:pStyle w:val="ListBullet"/>
        <w:numPr>
          <w:ilvl w:val="0"/>
          <w:numId w:val="48"/>
        </w:numPr>
        <w:rPr>
          <w:rStyle w:val="Hyperlink"/>
          <w:sz w:val="20"/>
          <w:szCs w:val="20"/>
        </w:rPr>
      </w:pPr>
      <w:r w:rsidRPr="00734D42">
        <w:rPr>
          <w:color w:val="auto"/>
          <w:sz w:val="20"/>
          <w:szCs w:val="20"/>
          <w:u w:val="single"/>
        </w:rPr>
        <w:fldChar w:fldCharType="end"/>
      </w:r>
      <w:r w:rsidRPr="00734D42">
        <w:rPr>
          <w:sz w:val="20"/>
          <w:szCs w:val="20"/>
        </w:rPr>
        <w:fldChar w:fldCharType="begin"/>
      </w:r>
      <w:r w:rsidRPr="00734D42">
        <w:rPr>
          <w:sz w:val="20"/>
          <w:szCs w:val="20"/>
        </w:rPr>
        <w:instrText xml:space="preserve"> HYPERLINK "https://docs.aviatrix.com/" </w:instrText>
      </w:r>
      <w:r w:rsidRPr="00734D42">
        <w:rPr>
          <w:sz w:val="20"/>
          <w:szCs w:val="20"/>
        </w:rPr>
        <w:fldChar w:fldCharType="separate"/>
      </w:r>
      <w:r w:rsidR="001C6D6A" w:rsidRPr="00734D42">
        <w:rPr>
          <w:rStyle w:val="Hyperlink"/>
          <w:sz w:val="20"/>
          <w:szCs w:val="20"/>
        </w:rPr>
        <w:t>Aviatrix Documentation</w:t>
      </w:r>
    </w:p>
    <w:p w14:paraId="18C42542" w14:textId="5840ADC5" w:rsidR="00FE0C91" w:rsidRPr="00162D21" w:rsidRDefault="00747B48" w:rsidP="00957E18">
      <w:pPr>
        <w:spacing w:before="280"/>
        <w:rPr>
          <w:rFonts w:ascii="Georgia" w:hAnsi="Georgia"/>
          <w:color w:val="212120"/>
          <w:kern w:val="28"/>
          <w:sz w:val="20"/>
          <w:szCs w:val="20"/>
        </w:rPr>
      </w:pPr>
      <w:r w:rsidRPr="00734D42">
        <w:rPr>
          <w:rFonts w:ascii="Georgia" w:hAnsi="Georgia"/>
          <w:color w:val="212120"/>
          <w:kern w:val="28"/>
          <w:sz w:val="20"/>
          <w:szCs w:val="20"/>
        </w:rPr>
        <w:fldChar w:fldCharType="end"/>
      </w:r>
      <w:r w:rsidR="00B34242" w:rsidRPr="00853490">
        <w:rPr>
          <w:rFonts w:ascii="Georgia" w:hAnsi="Georgia"/>
          <w:b/>
          <w:color w:val="4F81BD"/>
        </w:rPr>
        <w:t>Quick Start Reference D</w:t>
      </w:r>
      <w:r w:rsidR="00FE0C91" w:rsidRPr="00853490">
        <w:rPr>
          <w:rFonts w:ascii="Georgia" w:hAnsi="Georgia"/>
          <w:b/>
          <w:color w:val="4F81BD"/>
        </w:rPr>
        <w:t>eployments</w:t>
      </w:r>
    </w:p>
    <w:p w14:paraId="37D61FD5" w14:textId="7168FF3C" w:rsidR="00F2418F" w:rsidRPr="00734D42" w:rsidRDefault="00747B48" w:rsidP="00AF7F3B">
      <w:pPr>
        <w:pStyle w:val="ListBullet"/>
        <w:numPr>
          <w:ilvl w:val="0"/>
          <w:numId w:val="49"/>
        </w:numPr>
        <w:spacing w:after="400"/>
        <w:rPr>
          <w:rStyle w:val="Hyperlink"/>
          <w:sz w:val="20"/>
          <w:szCs w:val="20"/>
        </w:rPr>
      </w:pPr>
      <w:r w:rsidRPr="00734D42">
        <w:rPr>
          <w:sz w:val="20"/>
          <w:szCs w:val="20"/>
        </w:rPr>
        <w:fldChar w:fldCharType="begin"/>
      </w:r>
      <w:r w:rsidRPr="00734D42">
        <w:rPr>
          <w:sz w:val="20"/>
          <w:szCs w:val="20"/>
        </w:rPr>
        <w:instrText xml:space="preserve"> HYPERLINK "https://aws.amazon.com/quickstart/" </w:instrText>
      </w:r>
      <w:r w:rsidRPr="00734D42">
        <w:rPr>
          <w:sz w:val="20"/>
          <w:szCs w:val="20"/>
        </w:rPr>
        <w:fldChar w:fldCharType="separate"/>
      </w:r>
      <w:r w:rsidR="00F2418F" w:rsidRPr="00734D42">
        <w:rPr>
          <w:rStyle w:val="Hyperlink"/>
          <w:sz w:val="20"/>
          <w:szCs w:val="20"/>
        </w:rPr>
        <w:t>AWS Quick Start home page</w:t>
      </w:r>
    </w:p>
    <w:p w14:paraId="297BE1D7" w14:textId="7F15565C" w:rsidR="001353B7" w:rsidRPr="00F74F88" w:rsidRDefault="00747B48" w:rsidP="00F74F88">
      <w:pPr>
        <w:spacing w:after="140" w:line="280" w:lineRule="atLeast"/>
        <w:rPr>
          <w:rFonts w:ascii="Arial" w:eastAsiaTheme="majorEastAsia" w:hAnsi="Arial" w:cstheme="majorBidi"/>
          <w:bCs/>
          <w:color w:val="FAA634"/>
          <w:sz w:val="36"/>
          <w:szCs w:val="36"/>
        </w:rPr>
      </w:pPr>
      <w:r w:rsidRPr="00734D42">
        <w:rPr>
          <w:rFonts w:ascii="Georgia" w:hAnsi="Georgia"/>
          <w:color w:val="212120"/>
          <w:kern w:val="28"/>
          <w:sz w:val="20"/>
          <w:szCs w:val="20"/>
        </w:rPr>
        <w:lastRenderedPageBreak/>
        <w:fldChar w:fldCharType="end"/>
      </w:r>
      <w:bookmarkStart w:id="38" w:name="_Toc504647556"/>
      <w:r w:rsidR="001353B7" w:rsidRPr="00F74F88">
        <w:rPr>
          <w:rFonts w:ascii="Helvetica Neue" w:hAnsi="Helvetica Neue"/>
          <w:bCs/>
          <w:color w:val="FFC000"/>
          <w:sz w:val="36"/>
          <w:szCs w:val="36"/>
        </w:rPr>
        <w:t>Send Us Feedback</w:t>
      </w:r>
      <w:bookmarkEnd w:id="38"/>
    </w:p>
    <w:p w14:paraId="1093C522" w14:textId="318A380E" w:rsidR="00AC279A" w:rsidRDefault="00AC279A" w:rsidP="003848C1">
      <w:pPr>
        <w:pStyle w:val="Body"/>
        <w:widowControl w:val="0"/>
        <w:spacing w:after="400"/>
      </w:pPr>
      <w:r>
        <w:t xml:space="preserve">You can visit our </w:t>
      </w:r>
      <w:hyperlink r:id="rId59" w:history="1">
        <w:r w:rsidR="00853490">
          <w:rPr>
            <w:rStyle w:val="Hyperlink"/>
          </w:rPr>
          <w:t>GitHub R</w:t>
        </w:r>
        <w:r w:rsidRPr="009B4025">
          <w:rPr>
            <w:rStyle w:val="Hyperlink"/>
          </w:rPr>
          <w:t>epository</w:t>
        </w:r>
      </w:hyperlink>
      <w:r>
        <w:t xml:space="preserve"> to download the templates and scripts for this Quick Start, </w:t>
      </w:r>
      <w:r w:rsidR="003578E0">
        <w:t xml:space="preserve">post your comments, </w:t>
      </w:r>
      <w:r>
        <w:t xml:space="preserve">and share your customizations with others. </w:t>
      </w:r>
    </w:p>
    <w:p w14:paraId="0FFE5C88" w14:textId="77777777" w:rsidR="0044694D" w:rsidRPr="004246A9" w:rsidRDefault="0044694D" w:rsidP="0044694D">
      <w:pPr>
        <w:pStyle w:val="Heading2"/>
        <w:rPr>
          <w:rFonts w:ascii="Helvetica Neue" w:hAnsi="Helvetica Neue"/>
          <w:bCs w:val="0"/>
          <w:color w:val="FFC000"/>
        </w:rPr>
      </w:pPr>
      <w:bookmarkStart w:id="39" w:name="_Toc470792051"/>
      <w:bookmarkStart w:id="40" w:name="_Toc470793187"/>
      <w:bookmarkStart w:id="41" w:name="_Toc504647557"/>
      <w:r w:rsidRPr="004246A9">
        <w:rPr>
          <w:rFonts w:ascii="Helvetica Neue" w:hAnsi="Helvetica Neue"/>
          <w:bCs w:val="0"/>
          <w:color w:val="FFC000"/>
        </w:rPr>
        <w:t>Document Revisions</w:t>
      </w:r>
      <w:bookmarkEnd w:id="39"/>
      <w:bookmarkEnd w:id="40"/>
      <w:bookmarkEnd w:id="41"/>
    </w:p>
    <w:tbl>
      <w:tblPr>
        <w:tblStyle w:val="AWS"/>
        <w:tblW w:w="9216" w:type="dxa"/>
        <w:tblLayout w:type="fixed"/>
        <w:tblLook w:val="04A0" w:firstRow="1" w:lastRow="0" w:firstColumn="1" w:lastColumn="0" w:noHBand="0" w:noVBand="1"/>
      </w:tblPr>
      <w:tblGrid>
        <w:gridCol w:w="2250"/>
        <w:gridCol w:w="4176"/>
        <w:gridCol w:w="2790"/>
      </w:tblGrid>
      <w:tr w:rsidR="0044694D" w14:paraId="5054064D" w14:textId="77777777" w:rsidTr="002F0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2C308335" w14:textId="77777777" w:rsidR="0044694D" w:rsidRPr="00C61B11" w:rsidRDefault="0044694D" w:rsidP="002F0876">
            <w:pPr>
              <w:pStyle w:val="Tabletext"/>
              <w:rPr>
                <w:rFonts w:asciiTheme="majorHAnsi" w:hAnsiTheme="majorHAnsi"/>
                <w:sz w:val="20"/>
                <w:szCs w:val="20"/>
              </w:rPr>
            </w:pPr>
            <w:r w:rsidRPr="00C61B11">
              <w:rPr>
                <w:sz w:val="20"/>
                <w:szCs w:val="20"/>
              </w:rPr>
              <w:t>Date</w:t>
            </w:r>
          </w:p>
        </w:tc>
        <w:tc>
          <w:tcPr>
            <w:tcW w:w="4176" w:type="dxa"/>
            <w:hideMark/>
          </w:tcPr>
          <w:p w14:paraId="5C264BC3" w14:textId="77777777" w:rsidR="0044694D" w:rsidRPr="00C61B11" w:rsidRDefault="0044694D"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C61B11">
              <w:rPr>
                <w:sz w:val="20"/>
                <w:szCs w:val="20"/>
              </w:rPr>
              <w:t>Change</w:t>
            </w:r>
          </w:p>
        </w:tc>
        <w:tc>
          <w:tcPr>
            <w:tcW w:w="2790" w:type="dxa"/>
            <w:hideMark/>
          </w:tcPr>
          <w:p w14:paraId="44356AEE" w14:textId="77777777" w:rsidR="0044694D" w:rsidRPr="00C61B11" w:rsidRDefault="0044694D" w:rsidP="002F0876">
            <w:pPr>
              <w:pStyle w:val="Tabletext"/>
              <w:cnfStyle w:val="100000000000" w:firstRow="1" w:lastRow="0" w:firstColumn="0" w:lastColumn="0" w:oddVBand="0" w:evenVBand="0" w:oddHBand="0" w:evenHBand="0" w:firstRowFirstColumn="0" w:firstRowLastColumn="0" w:lastRowFirstColumn="0" w:lastRowLastColumn="0"/>
              <w:rPr>
                <w:sz w:val="20"/>
                <w:szCs w:val="20"/>
              </w:rPr>
            </w:pPr>
            <w:r w:rsidRPr="00C61B11">
              <w:rPr>
                <w:sz w:val="20"/>
                <w:szCs w:val="20"/>
              </w:rPr>
              <w:t>In sections</w:t>
            </w:r>
          </w:p>
        </w:tc>
      </w:tr>
      <w:tr w:rsidR="0044694D" w14:paraId="5BF8B2D9" w14:textId="77777777" w:rsidTr="002F0876">
        <w:tc>
          <w:tcPr>
            <w:cnfStyle w:val="001000000000" w:firstRow="0" w:lastRow="0" w:firstColumn="1" w:lastColumn="0" w:oddVBand="0" w:evenVBand="0" w:oddHBand="0" w:evenHBand="0" w:firstRowFirstColumn="0" w:firstRowLastColumn="0" w:lastRowFirstColumn="0" w:lastRowLastColumn="0"/>
            <w:tcW w:w="2250" w:type="dxa"/>
          </w:tcPr>
          <w:p w14:paraId="451C564A" w14:textId="4DC879B7" w:rsidR="0044694D" w:rsidRPr="00C61B11" w:rsidRDefault="001242A0" w:rsidP="002F0876">
            <w:pPr>
              <w:pStyle w:val="Tabletext"/>
              <w:rPr>
                <w:color w:val="C00000"/>
                <w:sz w:val="20"/>
                <w:szCs w:val="20"/>
              </w:rPr>
            </w:pPr>
            <w:r w:rsidRPr="00C61B11">
              <w:rPr>
                <w:color w:val="auto"/>
                <w:sz w:val="20"/>
                <w:szCs w:val="20"/>
              </w:rPr>
              <w:t>January</w:t>
            </w:r>
            <w:r w:rsidR="0044694D" w:rsidRPr="00C61B11">
              <w:rPr>
                <w:color w:val="auto"/>
                <w:sz w:val="20"/>
                <w:szCs w:val="20"/>
              </w:rPr>
              <w:t xml:space="preserve"> 2017</w:t>
            </w:r>
          </w:p>
        </w:tc>
        <w:tc>
          <w:tcPr>
            <w:tcW w:w="4176" w:type="dxa"/>
          </w:tcPr>
          <w:p w14:paraId="6B2735C3" w14:textId="77777777" w:rsidR="0044694D" w:rsidRPr="00C61B11" w:rsidRDefault="0044694D"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C61B11">
              <w:rPr>
                <w:sz w:val="20"/>
                <w:szCs w:val="20"/>
              </w:rPr>
              <w:t>Initial publication</w:t>
            </w:r>
          </w:p>
        </w:tc>
        <w:tc>
          <w:tcPr>
            <w:tcW w:w="2790" w:type="dxa"/>
          </w:tcPr>
          <w:p w14:paraId="5A4674B9" w14:textId="77777777" w:rsidR="0044694D" w:rsidRPr="00C61B11" w:rsidRDefault="0044694D" w:rsidP="002F0876">
            <w:pPr>
              <w:pStyle w:val="Tabletext"/>
              <w:cnfStyle w:val="000000000000" w:firstRow="0" w:lastRow="0" w:firstColumn="0" w:lastColumn="0" w:oddVBand="0" w:evenVBand="0" w:oddHBand="0" w:evenHBand="0" w:firstRowFirstColumn="0" w:firstRowLastColumn="0" w:lastRowFirstColumn="0" w:lastRowLastColumn="0"/>
              <w:rPr>
                <w:sz w:val="20"/>
                <w:szCs w:val="20"/>
              </w:rPr>
            </w:pPr>
            <w:r w:rsidRPr="00C61B11">
              <w:rPr>
                <w:sz w:val="20"/>
                <w:szCs w:val="20"/>
              </w:rPr>
              <w:t>—</w:t>
            </w:r>
          </w:p>
        </w:tc>
      </w:tr>
    </w:tbl>
    <w:p w14:paraId="6EF22045" w14:textId="77777777" w:rsidR="0044694D" w:rsidRDefault="0044694D" w:rsidP="0044694D">
      <w:pPr>
        <w:pStyle w:val="Heading2"/>
      </w:pPr>
    </w:p>
    <w:p w14:paraId="59CCF76B" w14:textId="77777777" w:rsidR="003C22A5" w:rsidRDefault="00CF2E2C" w:rsidP="001E30FB">
      <w:pPr>
        <w:pStyle w:val="Body"/>
        <w:spacing w:before="800"/>
      </w:pPr>
      <w:r>
        <w:rPr>
          <w:noProof/>
        </w:rPr>
        <mc:AlternateContent>
          <mc:Choice Requires="wps">
            <w:drawing>
              <wp:anchor distT="365760" distB="365760" distL="0" distR="0" simplePos="0" relativeHeight="251773952" behindDoc="0" locked="0" layoutInCell="1" allowOverlap="1" wp14:anchorId="0E1BD852" wp14:editId="34075AF8">
                <wp:simplePos x="914400" y="914400"/>
                <wp:positionH relativeFrom="margin">
                  <wp:align>right</wp:align>
                </wp:positionH>
                <wp:positionV relativeFrom="bottomMargin">
                  <wp:posOffset>-3840480</wp:posOffset>
                </wp:positionV>
                <wp:extent cx="6172200" cy="412496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6172200" cy="41249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16083E" w14:textId="5747E26A" w:rsidR="003A3246" w:rsidRPr="00CF2E2C" w:rsidRDefault="003A3246" w:rsidP="003C15C0">
                            <w:pPr>
                              <w:spacing w:after="400"/>
                            </w:pPr>
                            <w:r w:rsidRPr="00CF2E2C">
                              <w:t>©</w:t>
                            </w:r>
                            <w:r>
                              <w:t xml:space="preserve"> 2017</w:t>
                            </w:r>
                            <w:r w:rsidRPr="00CF2E2C">
                              <w:t>, Amazon Web Services, Inc. or its affiliates</w:t>
                            </w:r>
                            <w:r w:rsidR="00E0725C">
                              <w:t>, and</w:t>
                            </w:r>
                            <w:r w:rsidRPr="00CF2E2C">
                              <w:t>. All rights reserved.</w:t>
                            </w:r>
                          </w:p>
                          <w:p w14:paraId="0646FECE" w14:textId="77777777" w:rsidR="003A3246" w:rsidRPr="00CF2E2C" w:rsidRDefault="003A3246"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6CA9D4DD" w14:textId="77777777" w:rsidR="003A3246" w:rsidRDefault="003A3246"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4A580CAF" w14:textId="77777777" w:rsidR="003A3246" w:rsidRPr="00593805" w:rsidRDefault="003A3246"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0" w:history="1">
                              <w:r w:rsidRPr="00794F7B">
                                <w:rPr>
                                  <w:rStyle w:val="Hyperlink"/>
                                  <w:i/>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EEB6CB8" w14:textId="77777777" w:rsidR="003A3246" w:rsidRPr="00CF2E2C" w:rsidRDefault="003A3246"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mo="http://schemas.microsoft.com/office/mac/office/2008/main" xmlns:mv="urn:schemas-microsoft-com:mac:vml">
            <w:pict>
              <v:rect w14:anchorId="0E1BD852" id="Rectangle 148" o:spid="_x0000_s1029" style="position:absolute;margin-left:434.8pt;margin-top:-302.35pt;width:486pt;height:324.8pt;z-index:25177395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" filled="f" stroked="f" strokeweight="2pt">
                <v:textbox style="mso-fit-shape-to-text:t" inset="0,0,0,0">
                  <w:txbxContent>
                    <w:p w14:paraId="3616083E" w14:textId="5747E26A" w:rsidR="003A3246" w:rsidRPr="00CF2E2C" w:rsidRDefault="003A3246" w:rsidP="003C15C0">
                      <w:pPr>
                        <w:spacing w:after="400"/>
                      </w:pPr>
                      <w:r w:rsidRPr="00CF2E2C">
                        <w:t>©</w:t>
                      </w:r>
                      <w:r>
                        <w:t xml:space="preserve"> 2017</w:t>
                      </w:r>
                      <w:r w:rsidRPr="00CF2E2C">
                        <w:t>, Amazon Web Services, Inc. or its affiliates</w:t>
                      </w:r>
                      <w:r w:rsidR="00E0725C">
                        <w:t>, and</w:t>
                      </w:r>
                      <w:r w:rsidRPr="00CF2E2C">
                        <w:t>. All rights reserved.</w:t>
                      </w:r>
                    </w:p>
                    <w:p w14:paraId="0646FECE" w14:textId="77777777" w:rsidR="003A3246" w:rsidRPr="00CF2E2C" w:rsidRDefault="003A3246"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6CA9D4DD" w14:textId="77777777" w:rsidR="003A3246" w:rsidRDefault="003A3246"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4A580CAF" w14:textId="77777777" w:rsidR="003A3246" w:rsidRPr="00593805" w:rsidRDefault="003A3246"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1" w:history="1">
                        <w:r w:rsidRPr="00794F7B">
                          <w:rPr>
                            <w:rStyle w:val="Hyperlink"/>
                            <w:i/>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2EEB6CB8" w14:textId="77777777" w:rsidR="003A3246" w:rsidRPr="00CF2E2C" w:rsidRDefault="003A3246" w:rsidP="00CF2E2C">
                      <w:pPr>
                        <w:pStyle w:val="Body"/>
                      </w:pPr>
                    </w:p>
                  </w:txbxContent>
                </v:textbox>
                <w10:wrap type="topAndBottom" anchorx="margin" anchory="margin"/>
              </v:rect>
            </w:pict>
          </mc:Fallback>
        </mc:AlternateContent>
      </w:r>
    </w:p>
    <w:sectPr w:rsidR="003C22A5" w:rsidSect="00BC4504">
      <w:headerReference w:type="default" r:id="rId62"/>
      <w:footerReference w:type="default" r:id="rId63"/>
      <w:headerReference w:type="first" r:id="rId64"/>
      <w:footerReference w:type="first" r:id="rId65"/>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856D2" w14:textId="77777777" w:rsidR="007C2E78" w:rsidRDefault="007C2E78" w:rsidP="009D25DA">
      <w:r>
        <w:separator/>
      </w:r>
    </w:p>
    <w:p w14:paraId="17177F1F" w14:textId="77777777" w:rsidR="007C2E78" w:rsidRDefault="007C2E78"/>
  </w:endnote>
  <w:endnote w:type="continuationSeparator" w:id="0">
    <w:p w14:paraId="41EC2E9B" w14:textId="77777777" w:rsidR="007C2E78" w:rsidRDefault="007C2E78" w:rsidP="009D25DA">
      <w:r>
        <w:continuationSeparator/>
      </w:r>
    </w:p>
    <w:p w14:paraId="1CC4B65E" w14:textId="77777777" w:rsidR="007C2E78" w:rsidRDefault="007C2E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3"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202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raveling _Typewriter">
    <w:altName w:val="Calibri"/>
    <w:panose1 w:val="020B0604020202020204"/>
    <w:charset w:val="00"/>
    <w:family w:val="auto"/>
    <w:pitch w:val="variable"/>
    <w:sig w:usb0="8000002F" w:usb1="4000004A" w:usb2="00000000" w:usb3="00000000" w:csb0="00000111" w:csb1="00000000"/>
  </w:font>
  <w:font w:name="Adobe Arabic">
    <w:panose1 w:val="020B0604020202020204"/>
    <w:charset w:val="00"/>
    <w:family w:val="auto"/>
    <w:pitch w:val="variable"/>
    <w:sig w:usb0="8000202F" w:usb1="8000A04A" w:usb2="00000008" w:usb3="00000000" w:csb0="00000041"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1732D" w14:textId="4168EB43" w:rsidR="003A3246" w:rsidRDefault="003A3246"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641A02">
      <w:rPr>
        <w:noProof/>
      </w:rPr>
      <w:t>22</w:t>
    </w:r>
    <w:r w:rsidRPr="00BF53C3">
      <w:fldChar w:fldCharType="end"/>
    </w:r>
    <w:r w:rsidRPr="00BF53C3">
      <w:t xml:space="preserve"> of </w:t>
    </w:r>
    <w:r w:rsidR="007C2E78">
      <w:fldChar w:fldCharType="begin"/>
    </w:r>
    <w:r w:rsidR="007C2E78">
      <w:instrText xml:space="preserve"> NUMPAGES   \* MERGEFORMAT </w:instrText>
    </w:r>
    <w:r w:rsidR="007C2E78">
      <w:fldChar w:fldCharType="separate"/>
    </w:r>
    <w:r w:rsidR="00641A02">
      <w:rPr>
        <w:noProof/>
      </w:rPr>
      <w:t>22</w:t>
    </w:r>
    <w:r w:rsidR="007C2E78">
      <w:rPr>
        <w:noProof/>
      </w:rPr>
      <w:fldChar w:fldCharType="end"/>
    </w:r>
    <w:bookmarkStart w:id="42" w:name="_Toc387314097"/>
    <w:r w:rsidRPr="009B76CA">
      <w:rPr>
        <w:noProof/>
        <w:position w:val="-8"/>
      </w:rPr>
      <w:tab/>
    </w:r>
    <w:bookmarkEnd w:id="42"/>
    <w:r>
      <w:rPr>
        <w:noProof/>
      </w:rPr>
      <w:drawing>
        <wp:inline distT="0" distB="0" distL="0" distR="0" wp14:anchorId="330BDD8C" wp14:editId="693F16BA">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E9920" w14:textId="1799CE7B" w:rsidR="003A3246" w:rsidRDefault="003A3246"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641A02">
      <w:rPr>
        <w:noProof/>
      </w:rPr>
      <w:t>1</w:t>
    </w:r>
    <w:r w:rsidRPr="00BF53C3">
      <w:fldChar w:fldCharType="end"/>
    </w:r>
    <w:r w:rsidRPr="00BF53C3">
      <w:t xml:space="preserve"> of </w:t>
    </w:r>
    <w:r w:rsidR="007C2E78">
      <w:fldChar w:fldCharType="begin"/>
    </w:r>
    <w:r w:rsidR="007C2E78">
      <w:instrText xml:space="preserve"> NUMPAGES   \* MERGEFORMAT </w:instrText>
    </w:r>
    <w:r w:rsidR="007C2E78">
      <w:fldChar w:fldCharType="separate"/>
    </w:r>
    <w:r w:rsidR="00641A02">
      <w:rPr>
        <w:noProof/>
      </w:rPr>
      <w:t>22</w:t>
    </w:r>
    <w:r w:rsidR="007C2E78">
      <w:rPr>
        <w:noProof/>
      </w:rPr>
      <w:fldChar w:fldCharType="end"/>
    </w:r>
    <w:r w:rsidRPr="009B76CA">
      <w:rPr>
        <w:noProof/>
        <w:position w:val="-8"/>
      </w:rPr>
      <w:tab/>
    </w:r>
    <w:r>
      <w:rPr>
        <w:noProof/>
      </w:rPr>
      <w:drawing>
        <wp:inline distT="0" distB="0" distL="0" distR="0" wp14:anchorId="3457D9BA" wp14:editId="29488D96">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24152ACE" w14:textId="77777777" w:rsidR="003A3246" w:rsidRDefault="003A3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EF1745" w14:textId="77777777" w:rsidR="007C2E78" w:rsidRDefault="007C2E78" w:rsidP="009D25DA">
      <w:r>
        <w:separator/>
      </w:r>
    </w:p>
  </w:footnote>
  <w:footnote w:type="continuationSeparator" w:id="0">
    <w:p w14:paraId="1AD9C221" w14:textId="77777777" w:rsidR="007C2E78" w:rsidRDefault="007C2E78"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8FBC2" w14:textId="136FC6D9" w:rsidR="003A3246" w:rsidRPr="00343F26" w:rsidRDefault="003A3246" w:rsidP="00E512BC">
    <w:pPr>
      <w:pStyle w:val="Header"/>
      <w:tabs>
        <w:tab w:val="clear" w:pos="8280"/>
        <w:tab w:val="right" w:pos="9720"/>
      </w:tabs>
      <w:spacing w:after="280"/>
      <w:rPr>
        <w:b/>
      </w:rPr>
    </w:pPr>
    <w:r w:rsidRPr="00343F26">
      <w:rPr>
        <w:rStyle w:val="FooterChar"/>
      </w:rPr>
      <w:t>Amazon Web Services – Aviatrix Global Transit Network Architecture for AWS Cloud</w:t>
    </w:r>
    <w:r w:rsidRPr="00343F26">
      <w:tab/>
      <w:t>January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1025F" w14:textId="77777777" w:rsidR="003A3246" w:rsidRDefault="003A3246"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DAC5488"/>
    <w:lvl w:ilvl="0">
      <w:start w:val="7"/>
      <w:numFmt w:val="decimal"/>
      <w:lvlText w:val="%1."/>
      <w:lvlJc w:val="left"/>
      <w:pPr>
        <w:ind w:left="720" w:hanging="360"/>
      </w:pPr>
      <w:rPr>
        <w:rFonts w:hint="default"/>
      </w:rPr>
    </w:lvl>
  </w:abstractNum>
  <w:abstractNum w:abstractNumId="1" w15:restartNumberingAfterBreak="0">
    <w:nsid w:val="FFFFFF83"/>
    <w:multiLevelType w:val="singleLevel"/>
    <w:tmpl w:val="48207CC0"/>
    <w:lvl w:ilvl="0">
      <w:start w:val="1"/>
      <w:numFmt w:val="bullet"/>
      <w:lvlText w:val=""/>
      <w:lvlJc w:val="left"/>
      <w:pPr>
        <w:ind w:left="720" w:hanging="360"/>
      </w:pPr>
      <w:rPr>
        <w:rFonts w:ascii="Symbol" w:hAnsi="Symbol" w:hint="default"/>
      </w:rPr>
    </w:lvl>
  </w:abstractNum>
  <w:abstractNum w:abstractNumId="2" w15:restartNumberingAfterBreak="0">
    <w:nsid w:val="FFFFFF88"/>
    <w:multiLevelType w:val="singleLevel"/>
    <w:tmpl w:val="04090001"/>
    <w:lvl w:ilvl="0">
      <w:start w:val="1"/>
      <w:numFmt w:val="bullet"/>
      <w:lvlText w:val=""/>
      <w:lvlJc w:val="left"/>
      <w:pPr>
        <w:ind w:left="360" w:hanging="360"/>
      </w:pPr>
      <w:rPr>
        <w:rFonts w:ascii="Symbol" w:hAnsi="Symbol" w:hint="default"/>
      </w:rPr>
    </w:lvl>
  </w:abstractNum>
  <w:abstractNum w:abstractNumId="3"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0CE1C7E"/>
    <w:multiLevelType w:val="hybridMultilevel"/>
    <w:tmpl w:val="62F6E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423BE7"/>
    <w:multiLevelType w:val="hybridMultilevel"/>
    <w:tmpl w:val="410CFB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3B44BF1"/>
    <w:multiLevelType w:val="multilevel"/>
    <w:tmpl w:val="A4A285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5F6645E"/>
    <w:multiLevelType w:val="hybridMultilevel"/>
    <w:tmpl w:val="928C6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B51626D"/>
    <w:multiLevelType w:val="hybridMultilevel"/>
    <w:tmpl w:val="A3E0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D70E6"/>
    <w:multiLevelType w:val="hybridMultilevel"/>
    <w:tmpl w:val="F62A75BE"/>
    <w:lvl w:ilvl="0" w:tplc="87B48376">
      <w:start w:val="1"/>
      <w:numFmt w:val="bullet"/>
      <w:lvlText w:val="–"/>
      <w:lvlJc w:val="left"/>
      <w:pPr>
        <w:ind w:left="1080" w:hanging="360"/>
      </w:pPr>
      <w:rPr>
        <w:rFonts w:ascii="Calibri" w:hAnsi="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0153EE"/>
    <w:multiLevelType w:val="hybridMultilevel"/>
    <w:tmpl w:val="560C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292D31"/>
    <w:multiLevelType w:val="hybridMultilevel"/>
    <w:tmpl w:val="DA545A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2014209"/>
    <w:multiLevelType w:val="hybridMultilevel"/>
    <w:tmpl w:val="208632D6"/>
    <w:lvl w:ilvl="0" w:tplc="B566AFA2">
      <w:start w:val="1"/>
      <w:numFmt w:val="decimal"/>
      <w:lvlText w:val="%1."/>
      <w:lvlJc w:val="left"/>
      <w:pPr>
        <w:ind w:left="720" w:hanging="360"/>
      </w:pPr>
      <w:rPr>
        <w:rFonts w:ascii="Georgia" w:eastAsia="Times New Roman" w:hAnsi="Georgi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8F5AD1"/>
    <w:multiLevelType w:val="multilevel"/>
    <w:tmpl w:val="ED3E17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4895B87"/>
    <w:multiLevelType w:val="hybridMultilevel"/>
    <w:tmpl w:val="D152EF92"/>
    <w:lvl w:ilvl="0" w:tplc="88A24D3E">
      <w:start w:val="1"/>
      <w:numFmt w:val="decimal"/>
      <w:lvlText w:val="%1."/>
      <w:lvlJc w:val="left"/>
      <w:pPr>
        <w:ind w:left="720" w:hanging="360"/>
      </w:pPr>
      <w:rPr>
        <w:rFonts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036816"/>
    <w:multiLevelType w:val="hybridMultilevel"/>
    <w:tmpl w:val="6FA0E8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326A9"/>
    <w:multiLevelType w:val="hybridMultilevel"/>
    <w:tmpl w:val="5484DDD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6E3BFB"/>
    <w:multiLevelType w:val="hybridMultilevel"/>
    <w:tmpl w:val="7552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AE596B"/>
    <w:multiLevelType w:val="hybridMultilevel"/>
    <w:tmpl w:val="696E3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495783"/>
    <w:multiLevelType w:val="hybridMultilevel"/>
    <w:tmpl w:val="ED3E1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0133A"/>
    <w:multiLevelType w:val="hybridMultilevel"/>
    <w:tmpl w:val="A76C71F8"/>
    <w:lvl w:ilvl="0" w:tplc="48207C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235A3B"/>
    <w:multiLevelType w:val="hybridMultilevel"/>
    <w:tmpl w:val="A04E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E718B8"/>
    <w:multiLevelType w:val="hybridMultilevel"/>
    <w:tmpl w:val="7B5A928A"/>
    <w:lvl w:ilvl="0" w:tplc="41A2604C">
      <w:start w:val="1"/>
      <w:numFmt w:val="decimal"/>
      <w:lvlText w:val="%1."/>
      <w:lvlJc w:val="left"/>
      <w:pPr>
        <w:ind w:left="720" w:hanging="360"/>
      </w:pPr>
      <w:rPr>
        <w:rFonts w:hint="default"/>
      </w:rPr>
    </w:lvl>
    <w:lvl w:ilvl="1" w:tplc="04090001">
      <w:start w:val="1"/>
      <w:numFmt w:val="bullet"/>
      <w:lvlText w:val=""/>
      <w:lvlJc w:val="left"/>
      <w:pPr>
        <w:ind w:left="360" w:hanging="360"/>
      </w:pPr>
      <w:rPr>
        <w:rFonts w:ascii="Symbol" w:hAnsi="Symbol" w:hint="default"/>
      </w:r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B4DF8"/>
    <w:multiLevelType w:val="hybridMultilevel"/>
    <w:tmpl w:val="31FCEB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2345DC"/>
    <w:multiLevelType w:val="hybridMultilevel"/>
    <w:tmpl w:val="09D46BF2"/>
    <w:lvl w:ilvl="0" w:tplc="48207CC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B9333E7"/>
    <w:multiLevelType w:val="hybridMultilevel"/>
    <w:tmpl w:val="E9E22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2480682"/>
    <w:multiLevelType w:val="hybridMultilevel"/>
    <w:tmpl w:val="AE3E0558"/>
    <w:lvl w:ilvl="0" w:tplc="37A085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351A97"/>
    <w:multiLevelType w:val="hybridMultilevel"/>
    <w:tmpl w:val="9272C0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A2E5269"/>
    <w:multiLevelType w:val="hybridMultilevel"/>
    <w:tmpl w:val="A4D86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057454"/>
    <w:multiLevelType w:val="hybridMultilevel"/>
    <w:tmpl w:val="F1A27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3D5C0B"/>
    <w:multiLevelType w:val="hybridMultilevel"/>
    <w:tmpl w:val="96DCFD44"/>
    <w:lvl w:ilvl="0" w:tplc="35821132">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E5130"/>
    <w:multiLevelType w:val="hybridMultilevel"/>
    <w:tmpl w:val="EC12F5A0"/>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669B9"/>
    <w:multiLevelType w:val="hybridMultilevel"/>
    <w:tmpl w:val="61E85E46"/>
    <w:lvl w:ilvl="0" w:tplc="37A085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893DDF"/>
    <w:multiLevelType w:val="hybridMultilevel"/>
    <w:tmpl w:val="86B8D5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46A7D45"/>
    <w:multiLevelType w:val="hybridMultilevel"/>
    <w:tmpl w:val="31FCEB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25475"/>
    <w:multiLevelType w:val="hybridMultilevel"/>
    <w:tmpl w:val="8ECCBA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8F30A0A"/>
    <w:multiLevelType w:val="hybridMultilevel"/>
    <w:tmpl w:val="68C49C66"/>
    <w:lvl w:ilvl="0" w:tplc="41A260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671152"/>
    <w:multiLevelType w:val="multilevel"/>
    <w:tmpl w:val="BB40061E"/>
    <w:lvl w:ilvl="0">
      <w:start w:val="7"/>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03A25F3"/>
    <w:multiLevelType w:val="hybridMultilevel"/>
    <w:tmpl w:val="2A742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0D56ECA"/>
    <w:multiLevelType w:val="hybridMultilevel"/>
    <w:tmpl w:val="3BC66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162703"/>
    <w:multiLevelType w:val="hybridMultilevel"/>
    <w:tmpl w:val="973A2B6C"/>
    <w:lvl w:ilvl="0" w:tplc="29DA02E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333419"/>
    <w:multiLevelType w:val="hybridMultilevel"/>
    <w:tmpl w:val="50265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A13680"/>
    <w:multiLevelType w:val="hybridMultilevel"/>
    <w:tmpl w:val="E0BA02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3"/>
  </w:num>
  <w:num w:numId="2">
    <w:abstractNumId w:val="17"/>
  </w:num>
  <w:num w:numId="3">
    <w:abstractNumId w:val="3"/>
  </w:num>
  <w:num w:numId="4">
    <w:abstractNumId w:val="1"/>
  </w:num>
  <w:num w:numId="5">
    <w:abstractNumId w:val="0"/>
  </w:num>
  <w:num w:numId="6">
    <w:abstractNumId w:val="2"/>
    <w:lvlOverride w:ilvl="0">
      <w:startOverride w:val="1"/>
    </w:lvlOverride>
  </w:num>
  <w:num w:numId="7">
    <w:abstractNumId w:val="5"/>
  </w:num>
  <w:num w:numId="8">
    <w:abstractNumId w:val="32"/>
  </w:num>
  <w:num w:numId="9">
    <w:abstractNumId w:val="2"/>
    <w:lvlOverride w:ilvl="0">
      <w:startOverride w:val="1"/>
    </w:lvlOverride>
  </w:num>
  <w:num w:numId="10">
    <w:abstractNumId w:val="2"/>
    <w:lvlOverride w:ilvl="0">
      <w:startOverride w:val="1"/>
    </w:lvlOverride>
  </w:num>
  <w:num w:numId="11">
    <w:abstractNumId w:val="9"/>
  </w:num>
  <w:num w:numId="12">
    <w:abstractNumId w:val="2"/>
    <w:lvlOverride w:ilvl="0">
      <w:startOverride w:val="1"/>
    </w:lvlOverride>
  </w:num>
  <w:num w:numId="13">
    <w:abstractNumId w:val="2"/>
    <w:lvlOverride w:ilvl="0">
      <w:startOverride w:val="1"/>
    </w:lvlOverride>
  </w:num>
  <w:num w:numId="14">
    <w:abstractNumId w:val="16"/>
  </w:num>
  <w:num w:numId="15">
    <w:abstractNumId w:val="26"/>
  </w:num>
  <w:num w:numId="16">
    <w:abstractNumId w:val="42"/>
  </w:num>
  <w:num w:numId="17">
    <w:abstractNumId w:val="14"/>
  </w:num>
  <w:num w:numId="18">
    <w:abstractNumId w:val="24"/>
  </w:num>
  <w:num w:numId="19">
    <w:abstractNumId w:val="36"/>
  </w:num>
  <w:num w:numId="20">
    <w:abstractNumId w:val="41"/>
  </w:num>
  <w:num w:numId="21">
    <w:abstractNumId w:val="20"/>
  </w:num>
  <w:num w:numId="22">
    <w:abstractNumId w:val="13"/>
  </w:num>
  <w:num w:numId="23">
    <w:abstractNumId w:val="31"/>
  </w:num>
  <w:num w:numId="24">
    <w:abstractNumId w:val="6"/>
  </w:num>
  <w:num w:numId="25">
    <w:abstractNumId w:val="38"/>
  </w:num>
  <w:num w:numId="26">
    <w:abstractNumId w:val="39"/>
  </w:num>
  <w:num w:numId="27">
    <w:abstractNumId w:val="30"/>
  </w:num>
  <w:num w:numId="28">
    <w:abstractNumId w:val="4"/>
  </w:num>
  <w:num w:numId="29">
    <w:abstractNumId w:val="12"/>
  </w:num>
  <w:num w:numId="30">
    <w:abstractNumId w:val="8"/>
  </w:num>
  <w:num w:numId="31">
    <w:abstractNumId w:val="19"/>
  </w:num>
  <w:num w:numId="32">
    <w:abstractNumId w:val="29"/>
  </w:num>
  <w:num w:numId="33">
    <w:abstractNumId w:val="28"/>
  </w:num>
  <w:num w:numId="34">
    <w:abstractNumId w:val="22"/>
  </w:num>
  <w:num w:numId="35">
    <w:abstractNumId w:val="10"/>
  </w:num>
  <w:num w:numId="36">
    <w:abstractNumId w:val="18"/>
  </w:num>
  <w:num w:numId="37">
    <w:abstractNumId w:val="35"/>
  </w:num>
  <w:num w:numId="38">
    <w:abstractNumId w:val="40"/>
  </w:num>
  <w:num w:numId="39">
    <w:abstractNumId w:val="25"/>
  </w:num>
  <w:num w:numId="40">
    <w:abstractNumId w:val="21"/>
  </w:num>
  <w:num w:numId="41">
    <w:abstractNumId w:val="37"/>
  </w:num>
  <w:num w:numId="42">
    <w:abstractNumId w:val="7"/>
  </w:num>
  <w:num w:numId="43">
    <w:abstractNumId w:val="44"/>
  </w:num>
  <w:num w:numId="44">
    <w:abstractNumId w:val="15"/>
  </w:num>
  <w:num w:numId="45">
    <w:abstractNumId w:val="23"/>
  </w:num>
  <w:num w:numId="46">
    <w:abstractNumId w:val="11"/>
  </w:num>
  <w:num w:numId="47">
    <w:abstractNumId w:val="43"/>
  </w:num>
  <w:num w:numId="48">
    <w:abstractNumId w:val="34"/>
  </w:num>
  <w:num w:numId="49">
    <w:abstractNumId w:val="2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2701"/>
    <w:rsid w:val="00004405"/>
    <w:rsid w:val="000051FE"/>
    <w:rsid w:val="000064E7"/>
    <w:rsid w:val="00010F62"/>
    <w:rsid w:val="00011582"/>
    <w:rsid w:val="00011F49"/>
    <w:rsid w:val="000134BE"/>
    <w:rsid w:val="0001414B"/>
    <w:rsid w:val="000212A1"/>
    <w:rsid w:val="00022126"/>
    <w:rsid w:val="0002284C"/>
    <w:rsid w:val="0002702F"/>
    <w:rsid w:val="00035239"/>
    <w:rsid w:val="000363C3"/>
    <w:rsid w:val="000418AF"/>
    <w:rsid w:val="0004377D"/>
    <w:rsid w:val="00050F83"/>
    <w:rsid w:val="00053A17"/>
    <w:rsid w:val="0005610C"/>
    <w:rsid w:val="00062B01"/>
    <w:rsid w:val="00063796"/>
    <w:rsid w:val="00064487"/>
    <w:rsid w:val="00065D84"/>
    <w:rsid w:val="00066AAE"/>
    <w:rsid w:val="000716DD"/>
    <w:rsid w:val="0007538F"/>
    <w:rsid w:val="00083BE4"/>
    <w:rsid w:val="00083D74"/>
    <w:rsid w:val="00087317"/>
    <w:rsid w:val="00090846"/>
    <w:rsid w:val="000930F3"/>
    <w:rsid w:val="0009356B"/>
    <w:rsid w:val="0009485C"/>
    <w:rsid w:val="000962CF"/>
    <w:rsid w:val="0009665F"/>
    <w:rsid w:val="000976B4"/>
    <w:rsid w:val="00097F89"/>
    <w:rsid w:val="000A0EC4"/>
    <w:rsid w:val="000A2652"/>
    <w:rsid w:val="000A29BA"/>
    <w:rsid w:val="000A3B66"/>
    <w:rsid w:val="000A55B0"/>
    <w:rsid w:val="000A5B85"/>
    <w:rsid w:val="000B1F8D"/>
    <w:rsid w:val="000B2A0C"/>
    <w:rsid w:val="000B41AB"/>
    <w:rsid w:val="000B4200"/>
    <w:rsid w:val="000B4708"/>
    <w:rsid w:val="000B5B1D"/>
    <w:rsid w:val="000B7D6B"/>
    <w:rsid w:val="000C102C"/>
    <w:rsid w:val="000C3255"/>
    <w:rsid w:val="000C3CF1"/>
    <w:rsid w:val="000C5191"/>
    <w:rsid w:val="000D71D4"/>
    <w:rsid w:val="000D71E6"/>
    <w:rsid w:val="000E1331"/>
    <w:rsid w:val="000E15EC"/>
    <w:rsid w:val="000E348C"/>
    <w:rsid w:val="000E51EA"/>
    <w:rsid w:val="000E79A0"/>
    <w:rsid w:val="000E7D30"/>
    <w:rsid w:val="000F3099"/>
    <w:rsid w:val="00101FCA"/>
    <w:rsid w:val="00103B8C"/>
    <w:rsid w:val="001120C5"/>
    <w:rsid w:val="00117BE1"/>
    <w:rsid w:val="00117D1D"/>
    <w:rsid w:val="00123683"/>
    <w:rsid w:val="001242A0"/>
    <w:rsid w:val="0012547B"/>
    <w:rsid w:val="00126081"/>
    <w:rsid w:val="00130139"/>
    <w:rsid w:val="001301F2"/>
    <w:rsid w:val="001303D6"/>
    <w:rsid w:val="00130B1A"/>
    <w:rsid w:val="00130FAB"/>
    <w:rsid w:val="00131A5B"/>
    <w:rsid w:val="001353B7"/>
    <w:rsid w:val="00136DF1"/>
    <w:rsid w:val="00137ECA"/>
    <w:rsid w:val="00140706"/>
    <w:rsid w:val="00142632"/>
    <w:rsid w:val="00143B05"/>
    <w:rsid w:val="001503A2"/>
    <w:rsid w:val="00152C59"/>
    <w:rsid w:val="00153BF5"/>
    <w:rsid w:val="001559DE"/>
    <w:rsid w:val="00155B65"/>
    <w:rsid w:val="00157CEE"/>
    <w:rsid w:val="00162769"/>
    <w:rsid w:val="00162D21"/>
    <w:rsid w:val="00165782"/>
    <w:rsid w:val="0016734C"/>
    <w:rsid w:val="00167D49"/>
    <w:rsid w:val="00191EA4"/>
    <w:rsid w:val="00192207"/>
    <w:rsid w:val="00193379"/>
    <w:rsid w:val="00194900"/>
    <w:rsid w:val="001953FF"/>
    <w:rsid w:val="001963FD"/>
    <w:rsid w:val="00197175"/>
    <w:rsid w:val="001A0711"/>
    <w:rsid w:val="001A279A"/>
    <w:rsid w:val="001A2AA9"/>
    <w:rsid w:val="001A30B1"/>
    <w:rsid w:val="001A55C3"/>
    <w:rsid w:val="001A7B25"/>
    <w:rsid w:val="001B0055"/>
    <w:rsid w:val="001B541B"/>
    <w:rsid w:val="001B5989"/>
    <w:rsid w:val="001C046A"/>
    <w:rsid w:val="001C213B"/>
    <w:rsid w:val="001C6D6A"/>
    <w:rsid w:val="001D1E27"/>
    <w:rsid w:val="001D2B7C"/>
    <w:rsid w:val="001D47AE"/>
    <w:rsid w:val="001E01E7"/>
    <w:rsid w:val="001E2127"/>
    <w:rsid w:val="001E30FB"/>
    <w:rsid w:val="001E419F"/>
    <w:rsid w:val="001E4301"/>
    <w:rsid w:val="001E44D8"/>
    <w:rsid w:val="001E488B"/>
    <w:rsid w:val="001E5269"/>
    <w:rsid w:val="001E6FCD"/>
    <w:rsid w:val="001E748C"/>
    <w:rsid w:val="001F24C9"/>
    <w:rsid w:val="001F5CD0"/>
    <w:rsid w:val="00201961"/>
    <w:rsid w:val="0020358D"/>
    <w:rsid w:val="00211DBC"/>
    <w:rsid w:val="0021382D"/>
    <w:rsid w:val="00215D27"/>
    <w:rsid w:val="002175EC"/>
    <w:rsid w:val="0022075B"/>
    <w:rsid w:val="00222A43"/>
    <w:rsid w:val="00224B27"/>
    <w:rsid w:val="00225C61"/>
    <w:rsid w:val="00227A99"/>
    <w:rsid w:val="0023023A"/>
    <w:rsid w:val="00232007"/>
    <w:rsid w:val="002356CD"/>
    <w:rsid w:val="002375D8"/>
    <w:rsid w:val="00237B00"/>
    <w:rsid w:val="00243F5E"/>
    <w:rsid w:val="002449C8"/>
    <w:rsid w:val="00250F0E"/>
    <w:rsid w:val="002537F4"/>
    <w:rsid w:val="00257129"/>
    <w:rsid w:val="00257344"/>
    <w:rsid w:val="00260EFA"/>
    <w:rsid w:val="00263685"/>
    <w:rsid w:val="002643EE"/>
    <w:rsid w:val="00264977"/>
    <w:rsid w:val="00267511"/>
    <w:rsid w:val="00274B2F"/>
    <w:rsid w:val="0028103D"/>
    <w:rsid w:val="002822F1"/>
    <w:rsid w:val="002835D7"/>
    <w:rsid w:val="0029599C"/>
    <w:rsid w:val="002966AF"/>
    <w:rsid w:val="002971B6"/>
    <w:rsid w:val="00297BE8"/>
    <w:rsid w:val="002A0771"/>
    <w:rsid w:val="002A21FD"/>
    <w:rsid w:val="002A2BE1"/>
    <w:rsid w:val="002A3423"/>
    <w:rsid w:val="002A3B2B"/>
    <w:rsid w:val="002A4648"/>
    <w:rsid w:val="002B2216"/>
    <w:rsid w:val="002B337E"/>
    <w:rsid w:val="002B6AC8"/>
    <w:rsid w:val="002B702E"/>
    <w:rsid w:val="002B70E2"/>
    <w:rsid w:val="002C0E0B"/>
    <w:rsid w:val="002C474B"/>
    <w:rsid w:val="002C73F5"/>
    <w:rsid w:val="002C7C82"/>
    <w:rsid w:val="002D7759"/>
    <w:rsid w:val="002E0984"/>
    <w:rsid w:val="002F0875"/>
    <w:rsid w:val="002F0876"/>
    <w:rsid w:val="002F0C76"/>
    <w:rsid w:val="002F0D31"/>
    <w:rsid w:val="002F1050"/>
    <w:rsid w:val="002F2105"/>
    <w:rsid w:val="00301D5E"/>
    <w:rsid w:val="00301FFD"/>
    <w:rsid w:val="00307EEE"/>
    <w:rsid w:val="0031039C"/>
    <w:rsid w:val="00310CAA"/>
    <w:rsid w:val="00312B76"/>
    <w:rsid w:val="003172F5"/>
    <w:rsid w:val="00317A24"/>
    <w:rsid w:val="00320153"/>
    <w:rsid w:val="00320972"/>
    <w:rsid w:val="003221BD"/>
    <w:rsid w:val="0032299F"/>
    <w:rsid w:val="00322C70"/>
    <w:rsid w:val="00327A7B"/>
    <w:rsid w:val="003321BA"/>
    <w:rsid w:val="00333472"/>
    <w:rsid w:val="00337243"/>
    <w:rsid w:val="003434B0"/>
    <w:rsid w:val="00343F26"/>
    <w:rsid w:val="00345B10"/>
    <w:rsid w:val="003578E0"/>
    <w:rsid w:val="003612CA"/>
    <w:rsid w:val="00365DB9"/>
    <w:rsid w:val="003666FA"/>
    <w:rsid w:val="0037030D"/>
    <w:rsid w:val="003724F4"/>
    <w:rsid w:val="00375C23"/>
    <w:rsid w:val="00376462"/>
    <w:rsid w:val="00376CC3"/>
    <w:rsid w:val="00380D14"/>
    <w:rsid w:val="003818BB"/>
    <w:rsid w:val="003846B5"/>
    <w:rsid w:val="003848C1"/>
    <w:rsid w:val="003853A9"/>
    <w:rsid w:val="00385946"/>
    <w:rsid w:val="00386FD5"/>
    <w:rsid w:val="00387EA3"/>
    <w:rsid w:val="0039164C"/>
    <w:rsid w:val="00392847"/>
    <w:rsid w:val="003948EE"/>
    <w:rsid w:val="00394C9E"/>
    <w:rsid w:val="003A3246"/>
    <w:rsid w:val="003A5595"/>
    <w:rsid w:val="003A62B0"/>
    <w:rsid w:val="003A7608"/>
    <w:rsid w:val="003B0102"/>
    <w:rsid w:val="003B7322"/>
    <w:rsid w:val="003C035C"/>
    <w:rsid w:val="003C15C0"/>
    <w:rsid w:val="003C22A5"/>
    <w:rsid w:val="003C4AD5"/>
    <w:rsid w:val="003C51D7"/>
    <w:rsid w:val="003D6178"/>
    <w:rsid w:val="003D754B"/>
    <w:rsid w:val="003F00B7"/>
    <w:rsid w:val="003F35E9"/>
    <w:rsid w:val="003F38D6"/>
    <w:rsid w:val="003F5E8F"/>
    <w:rsid w:val="003F7372"/>
    <w:rsid w:val="004033BD"/>
    <w:rsid w:val="0041409D"/>
    <w:rsid w:val="004160DB"/>
    <w:rsid w:val="00420882"/>
    <w:rsid w:val="004246A9"/>
    <w:rsid w:val="00433BAE"/>
    <w:rsid w:val="004357DB"/>
    <w:rsid w:val="00443866"/>
    <w:rsid w:val="00445447"/>
    <w:rsid w:val="0044694D"/>
    <w:rsid w:val="00447BEB"/>
    <w:rsid w:val="00452083"/>
    <w:rsid w:val="00453D77"/>
    <w:rsid w:val="00454997"/>
    <w:rsid w:val="00454ADA"/>
    <w:rsid w:val="00456111"/>
    <w:rsid w:val="00457AB3"/>
    <w:rsid w:val="00457C43"/>
    <w:rsid w:val="00463891"/>
    <w:rsid w:val="004642DC"/>
    <w:rsid w:val="00466534"/>
    <w:rsid w:val="0047033F"/>
    <w:rsid w:val="00470F9E"/>
    <w:rsid w:val="004731C7"/>
    <w:rsid w:val="00473E93"/>
    <w:rsid w:val="004810EA"/>
    <w:rsid w:val="004834C2"/>
    <w:rsid w:val="004876E4"/>
    <w:rsid w:val="00487A30"/>
    <w:rsid w:val="00493AFB"/>
    <w:rsid w:val="00494150"/>
    <w:rsid w:val="00494A8D"/>
    <w:rsid w:val="0049547A"/>
    <w:rsid w:val="00495504"/>
    <w:rsid w:val="00496E61"/>
    <w:rsid w:val="004A2301"/>
    <w:rsid w:val="004A262F"/>
    <w:rsid w:val="004A3071"/>
    <w:rsid w:val="004A4147"/>
    <w:rsid w:val="004A4E9B"/>
    <w:rsid w:val="004A7392"/>
    <w:rsid w:val="004B1DCC"/>
    <w:rsid w:val="004B23C9"/>
    <w:rsid w:val="004B27E4"/>
    <w:rsid w:val="004B313D"/>
    <w:rsid w:val="004B3AE8"/>
    <w:rsid w:val="004B3E98"/>
    <w:rsid w:val="004B4300"/>
    <w:rsid w:val="004B6677"/>
    <w:rsid w:val="004B7433"/>
    <w:rsid w:val="004C021D"/>
    <w:rsid w:val="004C3880"/>
    <w:rsid w:val="004C41E9"/>
    <w:rsid w:val="004C6489"/>
    <w:rsid w:val="004C6578"/>
    <w:rsid w:val="004D0306"/>
    <w:rsid w:val="004D11A9"/>
    <w:rsid w:val="004D11B9"/>
    <w:rsid w:val="004D31FD"/>
    <w:rsid w:val="004D388B"/>
    <w:rsid w:val="004D3A1C"/>
    <w:rsid w:val="004E0CC5"/>
    <w:rsid w:val="004E52F5"/>
    <w:rsid w:val="004F07D2"/>
    <w:rsid w:val="004F0F77"/>
    <w:rsid w:val="004F1FF7"/>
    <w:rsid w:val="004F2942"/>
    <w:rsid w:val="004F434C"/>
    <w:rsid w:val="004F4967"/>
    <w:rsid w:val="004F60C3"/>
    <w:rsid w:val="00501EFA"/>
    <w:rsid w:val="00503085"/>
    <w:rsid w:val="00505E7E"/>
    <w:rsid w:val="00510D3E"/>
    <w:rsid w:val="00517AB7"/>
    <w:rsid w:val="0052278A"/>
    <w:rsid w:val="00523D6C"/>
    <w:rsid w:val="00523F31"/>
    <w:rsid w:val="005262D4"/>
    <w:rsid w:val="005422F6"/>
    <w:rsid w:val="00543B56"/>
    <w:rsid w:val="00551A1A"/>
    <w:rsid w:val="00552618"/>
    <w:rsid w:val="00556A7A"/>
    <w:rsid w:val="00557B6C"/>
    <w:rsid w:val="0056273C"/>
    <w:rsid w:val="005629AE"/>
    <w:rsid w:val="00564941"/>
    <w:rsid w:val="005670BC"/>
    <w:rsid w:val="00570B99"/>
    <w:rsid w:val="00577D71"/>
    <w:rsid w:val="005809D8"/>
    <w:rsid w:val="00591027"/>
    <w:rsid w:val="005947D9"/>
    <w:rsid w:val="00594A8C"/>
    <w:rsid w:val="00595143"/>
    <w:rsid w:val="005974BD"/>
    <w:rsid w:val="0059752E"/>
    <w:rsid w:val="00597867"/>
    <w:rsid w:val="005A2BE2"/>
    <w:rsid w:val="005A5D81"/>
    <w:rsid w:val="005A5F7C"/>
    <w:rsid w:val="005A617C"/>
    <w:rsid w:val="005A6F3D"/>
    <w:rsid w:val="005A7E14"/>
    <w:rsid w:val="005A7F78"/>
    <w:rsid w:val="005B7B63"/>
    <w:rsid w:val="005C0D7D"/>
    <w:rsid w:val="005C0F85"/>
    <w:rsid w:val="005C1811"/>
    <w:rsid w:val="005C431F"/>
    <w:rsid w:val="005C4B86"/>
    <w:rsid w:val="005C7069"/>
    <w:rsid w:val="005C7629"/>
    <w:rsid w:val="005D10BA"/>
    <w:rsid w:val="005D124C"/>
    <w:rsid w:val="005D251E"/>
    <w:rsid w:val="005E2449"/>
    <w:rsid w:val="005E32D7"/>
    <w:rsid w:val="005E4C6C"/>
    <w:rsid w:val="005E4C84"/>
    <w:rsid w:val="005E4E2E"/>
    <w:rsid w:val="005E54D4"/>
    <w:rsid w:val="005F0BE4"/>
    <w:rsid w:val="006000F2"/>
    <w:rsid w:val="00600BAF"/>
    <w:rsid w:val="006060C8"/>
    <w:rsid w:val="00614D17"/>
    <w:rsid w:val="006154DC"/>
    <w:rsid w:val="006161DE"/>
    <w:rsid w:val="006176AE"/>
    <w:rsid w:val="00621FB3"/>
    <w:rsid w:val="00623391"/>
    <w:rsid w:val="006251B1"/>
    <w:rsid w:val="00626441"/>
    <w:rsid w:val="00627CF1"/>
    <w:rsid w:val="00631345"/>
    <w:rsid w:val="006321EE"/>
    <w:rsid w:val="006404FA"/>
    <w:rsid w:val="006408B0"/>
    <w:rsid w:val="00641A02"/>
    <w:rsid w:val="00644CA0"/>
    <w:rsid w:val="00654077"/>
    <w:rsid w:val="0065461B"/>
    <w:rsid w:val="00664529"/>
    <w:rsid w:val="00665C9F"/>
    <w:rsid w:val="00676EFB"/>
    <w:rsid w:val="00677D4E"/>
    <w:rsid w:val="006818EF"/>
    <w:rsid w:val="00684EF1"/>
    <w:rsid w:val="006857D5"/>
    <w:rsid w:val="00685BC1"/>
    <w:rsid w:val="00685FEC"/>
    <w:rsid w:val="0068601C"/>
    <w:rsid w:val="006877C2"/>
    <w:rsid w:val="00690404"/>
    <w:rsid w:val="00692312"/>
    <w:rsid w:val="006A2E40"/>
    <w:rsid w:val="006A39E7"/>
    <w:rsid w:val="006B009D"/>
    <w:rsid w:val="006B09BE"/>
    <w:rsid w:val="006B2D75"/>
    <w:rsid w:val="006B3481"/>
    <w:rsid w:val="006B5ADC"/>
    <w:rsid w:val="006C283A"/>
    <w:rsid w:val="006C5753"/>
    <w:rsid w:val="006D3B9D"/>
    <w:rsid w:val="006D45F3"/>
    <w:rsid w:val="006D679D"/>
    <w:rsid w:val="006E033B"/>
    <w:rsid w:val="006E1B29"/>
    <w:rsid w:val="006F08A9"/>
    <w:rsid w:val="006F3639"/>
    <w:rsid w:val="006F374F"/>
    <w:rsid w:val="006F7F8E"/>
    <w:rsid w:val="00700F93"/>
    <w:rsid w:val="00703045"/>
    <w:rsid w:val="00704DD1"/>
    <w:rsid w:val="00710C92"/>
    <w:rsid w:val="00711C4F"/>
    <w:rsid w:val="00713D81"/>
    <w:rsid w:val="00720A40"/>
    <w:rsid w:val="00720E7A"/>
    <w:rsid w:val="0072123E"/>
    <w:rsid w:val="0072155D"/>
    <w:rsid w:val="00722556"/>
    <w:rsid w:val="007233A7"/>
    <w:rsid w:val="00725BB4"/>
    <w:rsid w:val="007315B5"/>
    <w:rsid w:val="00734D42"/>
    <w:rsid w:val="00736FA5"/>
    <w:rsid w:val="00742261"/>
    <w:rsid w:val="007446F2"/>
    <w:rsid w:val="007449AD"/>
    <w:rsid w:val="00747B48"/>
    <w:rsid w:val="0075176B"/>
    <w:rsid w:val="007518A0"/>
    <w:rsid w:val="00752989"/>
    <w:rsid w:val="00760EE8"/>
    <w:rsid w:val="00762550"/>
    <w:rsid w:val="0076440F"/>
    <w:rsid w:val="007649D3"/>
    <w:rsid w:val="00764D56"/>
    <w:rsid w:val="0077399B"/>
    <w:rsid w:val="0077705B"/>
    <w:rsid w:val="00780687"/>
    <w:rsid w:val="00781552"/>
    <w:rsid w:val="00783CB1"/>
    <w:rsid w:val="00790F22"/>
    <w:rsid w:val="00792470"/>
    <w:rsid w:val="00793AEB"/>
    <w:rsid w:val="00794F7B"/>
    <w:rsid w:val="007A0C80"/>
    <w:rsid w:val="007A210E"/>
    <w:rsid w:val="007A349D"/>
    <w:rsid w:val="007A4252"/>
    <w:rsid w:val="007B0C65"/>
    <w:rsid w:val="007B170C"/>
    <w:rsid w:val="007C2E78"/>
    <w:rsid w:val="007C3AE4"/>
    <w:rsid w:val="007C4D1D"/>
    <w:rsid w:val="007C5973"/>
    <w:rsid w:val="007C6216"/>
    <w:rsid w:val="007D234B"/>
    <w:rsid w:val="007D3E00"/>
    <w:rsid w:val="007D66B7"/>
    <w:rsid w:val="007E06D2"/>
    <w:rsid w:val="007E5255"/>
    <w:rsid w:val="007E57E3"/>
    <w:rsid w:val="007E64F1"/>
    <w:rsid w:val="007F32F6"/>
    <w:rsid w:val="007F5341"/>
    <w:rsid w:val="00805CF6"/>
    <w:rsid w:val="008068BB"/>
    <w:rsid w:val="00807635"/>
    <w:rsid w:val="0081174B"/>
    <w:rsid w:val="008128A9"/>
    <w:rsid w:val="008221FA"/>
    <w:rsid w:val="00822AD3"/>
    <w:rsid w:val="00823B58"/>
    <w:rsid w:val="00823DA3"/>
    <w:rsid w:val="008244FF"/>
    <w:rsid w:val="00826D93"/>
    <w:rsid w:val="008305B2"/>
    <w:rsid w:val="00834D6E"/>
    <w:rsid w:val="00834D87"/>
    <w:rsid w:val="00842AC3"/>
    <w:rsid w:val="00844F47"/>
    <w:rsid w:val="00846705"/>
    <w:rsid w:val="00850187"/>
    <w:rsid w:val="008501AB"/>
    <w:rsid w:val="00853490"/>
    <w:rsid w:val="00854D46"/>
    <w:rsid w:val="00855E92"/>
    <w:rsid w:val="00862FFA"/>
    <w:rsid w:val="008652B3"/>
    <w:rsid w:val="00865C20"/>
    <w:rsid w:val="00867227"/>
    <w:rsid w:val="00871942"/>
    <w:rsid w:val="00872BD4"/>
    <w:rsid w:val="0088733A"/>
    <w:rsid w:val="00887CEC"/>
    <w:rsid w:val="008922F0"/>
    <w:rsid w:val="00893344"/>
    <w:rsid w:val="00896469"/>
    <w:rsid w:val="008A2BBF"/>
    <w:rsid w:val="008A2BCD"/>
    <w:rsid w:val="008A2FA6"/>
    <w:rsid w:val="008A3078"/>
    <w:rsid w:val="008A3591"/>
    <w:rsid w:val="008A76B1"/>
    <w:rsid w:val="008A7F56"/>
    <w:rsid w:val="008B1CCB"/>
    <w:rsid w:val="008B5022"/>
    <w:rsid w:val="008B6A58"/>
    <w:rsid w:val="008B7646"/>
    <w:rsid w:val="008C20FC"/>
    <w:rsid w:val="008C3D9D"/>
    <w:rsid w:val="008C7BED"/>
    <w:rsid w:val="008D0B7E"/>
    <w:rsid w:val="008D4E6A"/>
    <w:rsid w:val="008D5449"/>
    <w:rsid w:val="008D6CC7"/>
    <w:rsid w:val="008E4E88"/>
    <w:rsid w:val="008E7269"/>
    <w:rsid w:val="008E783A"/>
    <w:rsid w:val="008F1104"/>
    <w:rsid w:val="008F2093"/>
    <w:rsid w:val="008F25FB"/>
    <w:rsid w:val="008F2AA7"/>
    <w:rsid w:val="008F32AB"/>
    <w:rsid w:val="008F367B"/>
    <w:rsid w:val="008F6086"/>
    <w:rsid w:val="00900445"/>
    <w:rsid w:val="00900ADD"/>
    <w:rsid w:val="00901E12"/>
    <w:rsid w:val="009041F0"/>
    <w:rsid w:val="00905F04"/>
    <w:rsid w:val="009131A8"/>
    <w:rsid w:val="00915619"/>
    <w:rsid w:val="009177C6"/>
    <w:rsid w:val="00920849"/>
    <w:rsid w:val="00921DBB"/>
    <w:rsid w:val="00925084"/>
    <w:rsid w:val="009251CC"/>
    <w:rsid w:val="0093239E"/>
    <w:rsid w:val="00936C25"/>
    <w:rsid w:val="009401E9"/>
    <w:rsid w:val="0094467C"/>
    <w:rsid w:val="00944BF5"/>
    <w:rsid w:val="00945A55"/>
    <w:rsid w:val="00945A8B"/>
    <w:rsid w:val="00945C3B"/>
    <w:rsid w:val="00947B51"/>
    <w:rsid w:val="00951D31"/>
    <w:rsid w:val="00952E9D"/>
    <w:rsid w:val="009561CC"/>
    <w:rsid w:val="00957E18"/>
    <w:rsid w:val="00961226"/>
    <w:rsid w:val="009627D3"/>
    <w:rsid w:val="00962A50"/>
    <w:rsid w:val="009677C0"/>
    <w:rsid w:val="00972133"/>
    <w:rsid w:val="00976D61"/>
    <w:rsid w:val="0098466B"/>
    <w:rsid w:val="00986B8E"/>
    <w:rsid w:val="0098748E"/>
    <w:rsid w:val="009949C3"/>
    <w:rsid w:val="00995F2A"/>
    <w:rsid w:val="009A4426"/>
    <w:rsid w:val="009A7075"/>
    <w:rsid w:val="009B06F7"/>
    <w:rsid w:val="009B1605"/>
    <w:rsid w:val="009B4025"/>
    <w:rsid w:val="009B6065"/>
    <w:rsid w:val="009B60CC"/>
    <w:rsid w:val="009B6929"/>
    <w:rsid w:val="009B76CA"/>
    <w:rsid w:val="009B79D7"/>
    <w:rsid w:val="009C0574"/>
    <w:rsid w:val="009C4A1B"/>
    <w:rsid w:val="009C4BEC"/>
    <w:rsid w:val="009C7626"/>
    <w:rsid w:val="009D0C3C"/>
    <w:rsid w:val="009D25DA"/>
    <w:rsid w:val="009D3D3D"/>
    <w:rsid w:val="009D54EB"/>
    <w:rsid w:val="009D5C0B"/>
    <w:rsid w:val="009E0665"/>
    <w:rsid w:val="009E2639"/>
    <w:rsid w:val="009E5286"/>
    <w:rsid w:val="009E5CDD"/>
    <w:rsid w:val="009E6B5A"/>
    <w:rsid w:val="009E718C"/>
    <w:rsid w:val="009F0AED"/>
    <w:rsid w:val="009F7B29"/>
    <w:rsid w:val="00A007BD"/>
    <w:rsid w:val="00A00BED"/>
    <w:rsid w:val="00A02CA9"/>
    <w:rsid w:val="00A045C1"/>
    <w:rsid w:val="00A074B1"/>
    <w:rsid w:val="00A10E56"/>
    <w:rsid w:val="00A1451F"/>
    <w:rsid w:val="00A146A7"/>
    <w:rsid w:val="00A172E6"/>
    <w:rsid w:val="00A173FB"/>
    <w:rsid w:val="00A23790"/>
    <w:rsid w:val="00A240A5"/>
    <w:rsid w:val="00A31EEC"/>
    <w:rsid w:val="00A33598"/>
    <w:rsid w:val="00A33C86"/>
    <w:rsid w:val="00A44C67"/>
    <w:rsid w:val="00A5125E"/>
    <w:rsid w:val="00A5444A"/>
    <w:rsid w:val="00A54AEC"/>
    <w:rsid w:val="00A602B2"/>
    <w:rsid w:val="00A61835"/>
    <w:rsid w:val="00A61F8C"/>
    <w:rsid w:val="00A62D3F"/>
    <w:rsid w:val="00A6457B"/>
    <w:rsid w:val="00A65BFB"/>
    <w:rsid w:val="00A66F10"/>
    <w:rsid w:val="00A73E40"/>
    <w:rsid w:val="00A74C20"/>
    <w:rsid w:val="00A74D83"/>
    <w:rsid w:val="00A75A8E"/>
    <w:rsid w:val="00A80A8A"/>
    <w:rsid w:val="00A80AD1"/>
    <w:rsid w:val="00A81760"/>
    <w:rsid w:val="00A81D18"/>
    <w:rsid w:val="00A93111"/>
    <w:rsid w:val="00A947BA"/>
    <w:rsid w:val="00A94D76"/>
    <w:rsid w:val="00AA2487"/>
    <w:rsid w:val="00AA3877"/>
    <w:rsid w:val="00AA5D34"/>
    <w:rsid w:val="00AA6B8C"/>
    <w:rsid w:val="00AA7F65"/>
    <w:rsid w:val="00AB7331"/>
    <w:rsid w:val="00AC2293"/>
    <w:rsid w:val="00AC279A"/>
    <w:rsid w:val="00AC2937"/>
    <w:rsid w:val="00AC4C4F"/>
    <w:rsid w:val="00AD1194"/>
    <w:rsid w:val="00AD4578"/>
    <w:rsid w:val="00AE07DE"/>
    <w:rsid w:val="00AE0B00"/>
    <w:rsid w:val="00AE2E9F"/>
    <w:rsid w:val="00AE2FE8"/>
    <w:rsid w:val="00AE7AE2"/>
    <w:rsid w:val="00AF0DB7"/>
    <w:rsid w:val="00AF2DC7"/>
    <w:rsid w:val="00AF6B1D"/>
    <w:rsid w:val="00AF6D4B"/>
    <w:rsid w:val="00AF7F3B"/>
    <w:rsid w:val="00B0015F"/>
    <w:rsid w:val="00B006EB"/>
    <w:rsid w:val="00B010B9"/>
    <w:rsid w:val="00B0118C"/>
    <w:rsid w:val="00B01FDF"/>
    <w:rsid w:val="00B0239C"/>
    <w:rsid w:val="00B03C75"/>
    <w:rsid w:val="00B1395D"/>
    <w:rsid w:val="00B179B0"/>
    <w:rsid w:val="00B21471"/>
    <w:rsid w:val="00B31323"/>
    <w:rsid w:val="00B31A2F"/>
    <w:rsid w:val="00B31BBD"/>
    <w:rsid w:val="00B33812"/>
    <w:rsid w:val="00B34242"/>
    <w:rsid w:val="00B37119"/>
    <w:rsid w:val="00B40998"/>
    <w:rsid w:val="00B4523D"/>
    <w:rsid w:val="00B46A86"/>
    <w:rsid w:val="00B500E1"/>
    <w:rsid w:val="00B512E7"/>
    <w:rsid w:val="00B54020"/>
    <w:rsid w:val="00B545D2"/>
    <w:rsid w:val="00B55093"/>
    <w:rsid w:val="00B565B6"/>
    <w:rsid w:val="00B56B9C"/>
    <w:rsid w:val="00B56F78"/>
    <w:rsid w:val="00B6638C"/>
    <w:rsid w:val="00B67B27"/>
    <w:rsid w:val="00B67F94"/>
    <w:rsid w:val="00B808FE"/>
    <w:rsid w:val="00B80A16"/>
    <w:rsid w:val="00B826B9"/>
    <w:rsid w:val="00BA5749"/>
    <w:rsid w:val="00BA6F4A"/>
    <w:rsid w:val="00BA76F3"/>
    <w:rsid w:val="00BB0432"/>
    <w:rsid w:val="00BB0B24"/>
    <w:rsid w:val="00BB0C92"/>
    <w:rsid w:val="00BB0F9D"/>
    <w:rsid w:val="00BB57FC"/>
    <w:rsid w:val="00BB702E"/>
    <w:rsid w:val="00BC4504"/>
    <w:rsid w:val="00BC6174"/>
    <w:rsid w:val="00BC6D16"/>
    <w:rsid w:val="00BD40B8"/>
    <w:rsid w:val="00BD415D"/>
    <w:rsid w:val="00BD5571"/>
    <w:rsid w:val="00BD6F5D"/>
    <w:rsid w:val="00BD7902"/>
    <w:rsid w:val="00BE5DFD"/>
    <w:rsid w:val="00BF2BEB"/>
    <w:rsid w:val="00BF30D4"/>
    <w:rsid w:val="00BF4299"/>
    <w:rsid w:val="00BF4595"/>
    <w:rsid w:val="00BF519E"/>
    <w:rsid w:val="00BF53C3"/>
    <w:rsid w:val="00BF7AAE"/>
    <w:rsid w:val="00C0310A"/>
    <w:rsid w:val="00C063CB"/>
    <w:rsid w:val="00C06521"/>
    <w:rsid w:val="00C07817"/>
    <w:rsid w:val="00C10D04"/>
    <w:rsid w:val="00C154B9"/>
    <w:rsid w:val="00C15D05"/>
    <w:rsid w:val="00C20639"/>
    <w:rsid w:val="00C20AE7"/>
    <w:rsid w:val="00C25FD7"/>
    <w:rsid w:val="00C30A27"/>
    <w:rsid w:val="00C3142B"/>
    <w:rsid w:val="00C31CF9"/>
    <w:rsid w:val="00C32C70"/>
    <w:rsid w:val="00C334C2"/>
    <w:rsid w:val="00C34962"/>
    <w:rsid w:val="00C374D5"/>
    <w:rsid w:val="00C422F8"/>
    <w:rsid w:val="00C44639"/>
    <w:rsid w:val="00C457C1"/>
    <w:rsid w:val="00C460CA"/>
    <w:rsid w:val="00C4708D"/>
    <w:rsid w:val="00C51A23"/>
    <w:rsid w:val="00C55631"/>
    <w:rsid w:val="00C55C13"/>
    <w:rsid w:val="00C61B11"/>
    <w:rsid w:val="00C66CDA"/>
    <w:rsid w:val="00C738D5"/>
    <w:rsid w:val="00C74B66"/>
    <w:rsid w:val="00C76CB3"/>
    <w:rsid w:val="00C820C6"/>
    <w:rsid w:val="00C8307A"/>
    <w:rsid w:val="00C857BF"/>
    <w:rsid w:val="00C938DE"/>
    <w:rsid w:val="00C95FD9"/>
    <w:rsid w:val="00C96A1F"/>
    <w:rsid w:val="00CA3CC0"/>
    <w:rsid w:val="00CA449A"/>
    <w:rsid w:val="00CA5F1F"/>
    <w:rsid w:val="00CB0C1C"/>
    <w:rsid w:val="00CB184D"/>
    <w:rsid w:val="00CB39B6"/>
    <w:rsid w:val="00CC0833"/>
    <w:rsid w:val="00CC3006"/>
    <w:rsid w:val="00CC6579"/>
    <w:rsid w:val="00CC7322"/>
    <w:rsid w:val="00CD5526"/>
    <w:rsid w:val="00CD7740"/>
    <w:rsid w:val="00CE0137"/>
    <w:rsid w:val="00CE0A05"/>
    <w:rsid w:val="00CE11A4"/>
    <w:rsid w:val="00CE12C2"/>
    <w:rsid w:val="00CE1628"/>
    <w:rsid w:val="00CE18D7"/>
    <w:rsid w:val="00CE5C71"/>
    <w:rsid w:val="00CE6184"/>
    <w:rsid w:val="00CE654D"/>
    <w:rsid w:val="00CE6CF2"/>
    <w:rsid w:val="00CF2E2C"/>
    <w:rsid w:val="00CF48F4"/>
    <w:rsid w:val="00CF7B1B"/>
    <w:rsid w:val="00D02B8C"/>
    <w:rsid w:val="00D03255"/>
    <w:rsid w:val="00D05E51"/>
    <w:rsid w:val="00D1159B"/>
    <w:rsid w:val="00D13270"/>
    <w:rsid w:val="00D1388B"/>
    <w:rsid w:val="00D24D02"/>
    <w:rsid w:val="00D25546"/>
    <w:rsid w:val="00D259E6"/>
    <w:rsid w:val="00D25AED"/>
    <w:rsid w:val="00D26CB2"/>
    <w:rsid w:val="00D32BD9"/>
    <w:rsid w:val="00D405F2"/>
    <w:rsid w:val="00D40CE7"/>
    <w:rsid w:val="00D43BC4"/>
    <w:rsid w:val="00D50481"/>
    <w:rsid w:val="00D5119C"/>
    <w:rsid w:val="00D54483"/>
    <w:rsid w:val="00D56D08"/>
    <w:rsid w:val="00D614C8"/>
    <w:rsid w:val="00D63055"/>
    <w:rsid w:val="00D6368E"/>
    <w:rsid w:val="00D76EF8"/>
    <w:rsid w:val="00D82AEB"/>
    <w:rsid w:val="00D91477"/>
    <w:rsid w:val="00D9249A"/>
    <w:rsid w:val="00D926D8"/>
    <w:rsid w:val="00DA184E"/>
    <w:rsid w:val="00DA2988"/>
    <w:rsid w:val="00DA59E1"/>
    <w:rsid w:val="00DA5BC5"/>
    <w:rsid w:val="00DB3195"/>
    <w:rsid w:val="00DB38A5"/>
    <w:rsid w:val="00DB4FA1"/>
    <w:rsid w:val="00DC3E03"/>
    <w:rsid w:val="00DC62DF"/>
    <w:rsid w:val="00DD4C8C"/>
    <w:rsid w:val="00DD7075"/>
    <w:rsid w:val="00DE3CF2"/>
    <w:rsid w:val="00DE4DE8"/>
    <w:rsid w:val="00DF03A2"/>
    <w:rsid w:val="00DF541C"/>
    <w:rsid w:val="00DF5434"/>
    <w:rsid w:val="00DF6D59"/>
    <w:rsid w:val="00E01A78"/>
    <w:rsid w:val="00E05394"/>
    <w:rsid w:val="00E06149"/>
    <w:rsid w:val="00E06F62"/>
    <w:rsid w:val="00E0725C"/>
    <w:rsid w:val="00E145BF"/>
    <w:rsid w:val="00E17BB6"/>
    <w:rsid w:val="00E17E65"/>
    <w:rsid w:val="00E17F0B"/>
    <w:rsid w:val="00E232E0"/>
    <w:rsid w:val="00E27B11"/>
    <w:rsid w:val="00E27B4C"/>
    <w:rsid w:val="00E43F48"/>
    <w:rsid w:val="00E466F2"/>
    <w:rsid w:val="00E47409"/>
    <w:rsid w:val="00E50DE4"/>
    <w:rsid w:val="00E512BC"/>
    <w:rsid w:val="00E51C8E"/>
    <w:rsid w:val="00E5494C"/>
    <w:rsid w:val="00E553F3"/>
    <w:rsid w:val="00E55D09"/>
    <w:rsid w:val="00E63CEE"/>
    <w:rsid w:val="00E679A8"/>
    <w:rsid w:val="00E701AB"/>
    <w:rsid w:val="00E712A3"/>
    <w:rsid w:val="00E74BC6"/>
    <w:rsid w:val="00E76839"/>
    <w:rsid w:val="00E77005"/>
    <w:rsid w:val="00E90A2D"/>
    <w:rsid w:val="00E9491A"/>
    <w:rsid w:val="00EA0F29"/>
    <w:rsid w:val="00EA6A7D"/>
    <w:rsid w:val="00EB3563"/>
    <w:rsid w:val="00EB62A8"/>
    <w:rsid w:val="00EB669F"/>
    <w:rsid w:val="00EC027E"/>
    <w:rsid w:val="00EC1D8C"/>
    <w:rsid w:val="00EC64C3"/>
    <w:rsid w:val="00EC7D2A"/>
    <w:rsid w:val="00ED0871"/>
    <w:rsid w:val="00ED3DF7"/>
    <w:rsid w:val="00ED673E"/>
    <w:rsid w:val="00ED7A98"/>
    <w:rsid w:val="00ED7D46"/>
    <w:rsid w:val="00EE76F2"/>
    <w:rsid w:val="00EF059D"/>
    <w:rsid w:val="00EF2ED1"/>
    <w:rsid w:val="00EF7F89"/>
    <w:rsid w:val="00F03BA4"/>
    <w:rsid w:val="00F04733"/>
    <w:rsid w:val="00F05D7A"/>
    <w:rsid w:val="00F05F5A"/>
    <w:rsid w:val="00F0735F"/>
    <w:rsid w:val="00F1107A"/>
    <w:rsid w:val="00F128B8"/>
    <w:rsid w:val="00F12F43"/>
    <w:rsid w:val="00F22EBE"/>
    <w:rsid w:val="00F2418F"/>
    <w:rsid w:val="00F2484D"/>
    <w:rsid w:val="00F24880"/>
    <w:rsid w:val="00F24927"/>
    <w:rsid w:val="00F27158"/>
    <w:rsid w:val="00F308CE"/>
    <w:rsid w:val="00F3154C"/>
    <w:rsid w:val="00F3403D"/>
    <w:rsid w:val="00F347DB"/>
    <w:rsid w:val="00F3642F"/>
    <w:rsid w:val="00F43CD2"/>
    <w:rsid w:val="00F46740"/>
    <w:rsid w:val="00F47030"/>
    <w:rsid w:val="00F52C6D"/>
    <w:rsid w:val="00F53833"/>
    <w:rsid w:val="00F55278"/>
    <w:rsid w:val="00F56845"/>
    <w:rsid w:val="00F62DD9"/>
    <w:rsid w:val="00F65841"/>
    <w:rsid w:val="00F66D73"/>
    <w:rsid w:val="00F70369"/>
    <w:rsid w:val="00F71453"/>
    <w:rsid w:val="00F74F88"/>
    <w:rsid w:val="00F770FA"/>
    <w:rsid w:val="00F77502"/>
    <w:rsid w:val="00F809E4"/>
    <w:rsid w:val="00F8185A"/>
    <w:rsid w:val="00F81B9D"/>
    <w:rsid w:val="00F82307"/>
    <w:rsid w:val="00F83C28"/>
    <w:rsid w:val="00F92571"/>
    <w:rsid w:val="00F9603C"/>
    <w:rsid w:val="00F963AA"/>
    <w:rsid w:val="00FA05E8"/>
    <w:rsid w:val="00FA1ACC"/>
    <w:rsid w:val="00FA4DD5"/>
    <w:rsid w:val="00FA5626"/>
    <w:rsid w:val="00FB0B8C"/>
    <w:rsid w:val="00FB3BBC"/>
    <w:rsid w:val="00FB3D53"/>
    <w:rsid w:val="00FB4124"/>
    <w:rsid w:val="00FC04EB"/>
    <w:rsid w:val="00FC32EC"/>
    <w:rsid w:val="00FC362F"/>
    <w:rsid w:val="00FC43BD"/>
    <w:rsid w:val="00FC644A"/>
    <w:rsid w:val="00FD1619"/>
    <w:rsid w:val="00FD5262"/>
    <w:rsid w:val="00FE0C91"/>
    <w:rsid w:val="00FE1778"/>
    <w:rsid w:val="00FE1E69"/>
    <w:rsid w:val="00FE2B10"/>
    <w:rsid w:val="00FF1100"/>
    <w:rsid w:val="00FF14D7"/>
    <w:rsid w:val="00FF15AE"/>
    <w:rsid w:val="00FF6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FA0F4"/>
  <w15:docId w15:val="{CEE03CAB-B893-4D60-81C1-CEDD8D305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20" w:line="276"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locked="0" w:semiHidden="1" w:uiPriority="99" w:unhideWhenUsed="1" w:qFormat="1"/>
    <w:lsdException w:name="annotation text" w:semiHidden="1" w:uiPriority="99" w:unhideWhenUsed="1"/>
    <w:lsdException w:name="header" w:locked="0" w:semiHidden="1" w:uiPriority="99" w:unhideWhenUsed="1" w:qFormat="1"/>
    <w:lsdException w:name="footer" w:locked="0" w:semiHidden="1" w:uiPriority="99" w:unhideWhenUsed="1" w:qFormat="1"/>
    <w:lsdException w:name="index heading" w:semiHidden="1" w:unhideWhenUsed="1"/>
    <w:lsdException w:name="caption" w:locked="0"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locked="0"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qFormat="1"/>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atentStyles>
  <w:style w:type="paragraph" w:default="1" w:styleId="Normal">
    <w:name w:val="Normal"/>
    <w:qFormat/>
    <w:rsid w:val="00972133"/>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eastAsiaTheme="majorEastAsia" w:hAnsi="Arial" w:cstheme="majorBidi"/>
      <w:bCs/>
      <w:kern w:val="28"/>
      <w:sz w:val="44"/>
      <w:szCs w:val="32"/>
    </w:rPr>
  </w:style>
  <w:style w:type="paragraph" w:styleId="Heading2">
    <w:name w:val="heading 2"/>
    <w:basedOn w:val="Normal"/>
    <w:next w:val="Normal"/>
    <w:link w:val="Heading2Char"/>
    <w:uiPriority w:val="9"/>
    <w:qFormat/>
    <w:rsid w:val="004A4147"/>
    <w:pPr>
      <w:keepNext/>
      <w:keepLines/>
      <w:spacing w:line="320" w:lineRule="atLeast"/>
      <w:outlineLvl w:val="1"/>
    </w:pPr>
    <w:rPr>
      <w:rFonts w:ascii="Arial" w:eastAsiaTheme="majorEastAsia" w:hAnsi="Arial" w:cstheme="majorBidi"/>
      <w:bCs/>
      <w:color w:val="FAA634"/>
      <w:kern w:val="28"/>
      <w:sz w:val="36"/>
      <w:szCs w:val="26"/>
    </w:rPr>
  </w:style>
  <w:style w:type="paragraph" w:styleId="Heading3">
    <w:name w:val="heading 3"/>
    <w:basedOn w:val="Normal"/>
    <w:next w:val="Normal"/>
    <w:link w:val="Heading3Char"/>
    <w:uiPriority w:val="9"/>
    <w:qFormat/>
    <w:rsid w:val="004A4147"/>
    <w:pPr>
      <w:keepNext/>
      <w:keepLines/>
      <w:spacing w:line="320" w:lineRule="atLeast"/>
      <w:outlineLvl w:val="2"/>
    </w:pPr>
    <w:rPr>
      <w:rFonts w:ascii="Arial" w:eastAsiaTheme="majorEastAsia" w:hAnsi="Arial" w:cstheme="majorBidi"/>
      <w:bCs/>
      <w:color w:val="146EB4"/>
      <w:kern w:val="28"/>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rPr>
  </w:style>
  <w:style w:type="paragraph" w:styleId="Heading5">
    <w:name w:val="heading 5"/>
    <w:basedOn w:val="Normal"/>
    <w:next w:val="Normal"/>
    <w:link w:val="Heading5Char"/>
    <w:unhideWhenUsed/>
    <w:rsid w:val="00986B8E"/>
    <w:pPr>
      <w:keepNext/>
      <w:keepLines/>
      <w:spacing w:before="200" w:line="320" w:lineRule="atLeast"/>
      <w:outlineLvl w:val="4"/>
    </w:pPr>
    <w:rPr>
      <w:rFonts w:asciiTheme="majorHAnsi" w:eastAsiaTheme="majorEastAsia" w:hAnsiTheme="majorHAnsi" w:cstheme="majorBidi"/>
      <w:color w:val="243F60" w:themeColor="accent1" w:themeShade="7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147"/>
    <w:rPr>
      <w:rFonts w:ascii="Arial" w:eastAsiaTheme="majorEastAsia" w:hAnsi="Arial" w:cstheme="majorBidi"/>
      <w:bCs/>
      <w:kern w:val="28"/>
      <w:sz w:val="44"/>
      <w:szCs w:val="32"/>
    </w:rPr>
  </w:style>
  <w:style w:type="character" w:customStyle="1" w:styleId="Heading2Char">
    <w:name w:val="Heading 2 Char"/>
    <w:basedOn w:val="DefaultParagraphFont"/>
    <w:link w:val="Heading2"/>
    <w:uiPriority w:val="9"/>
    <w:rsid w:val="004A4147"/>
    <w:rPr>
      <w:rFonts w:ascii="Arial" w:eastAsiaTheme="majorEastAsia" w:hAnsi="Arial" w:cstheme="majorBidi"/>
      <w:bCs/>
      <w:color w:val="FAA634"/>
      <w:kern w:val="28"/>
      <w:sz w:val="36"/>
      <w:szCs w:val="26"/>
    </w:rPr>
  </w:style>
  <w:style w:type="character" w:customStyle="1" w:styleId="Heading3Char">
    <w:name w:val="Heading 3 Char"/>
    <w:basedOn w:val="DefaultParagraphFont"/>
    <w:link w:val="Heading3"/>
    <w:uiPriority w:val="9"/>
    <w:rsid w:val="004A4147"/>
    <w:rPr>
      <w:rFonts w:ascii="Arial" w:eastAsiaTheme="majorEastAsia" w:hAnsi="Arial" w:cstheme="majorBidi"/>
      <w:bCs/>
      <w:color w:val="146EB4"/>
      <w:kern w:val="28"/>
      <w:sz w:val="28"/>
    </w:rPr>
  </w:style>
  <w:style w:type="character" w:customStyle="1" w:styleId="Heading4Char">
    <w:name w:val="Heading 4 Char"/>
    <w:basedOn w:val="DefaultParagraphFont"/>
    <w:link w:val="Heading4"/>
    <w:uiPriority w:val="9"/>
    <w:rsid w:val="004A4147"/>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qFormat/>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spacing w:after="280" w:line="320" w:lineRule="atLeast"/>
    </w:pPr>
    <w:rPr>
      <w:rFonts w:ascii="Georgia" w:hAnsi="Georgia" w:cs="Arial"/>
      <w:kern w:val="28"/>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qFormat/>
    <w:rsid w:val="002B1A35"/>
    <w:pPr>
      <w:spacing w:after="280" w:line="320" w:lineRule="atLeast"/>
    </w:pPr>
    <w:rPr>
      <w:rFonts w:ascii="Georgia" w:hAnsi="Georgia" w:cs="Arial"/>
      <w:color w:val="262626" w:themeColor="text1" w:themeTint="D9"/>
      <w:kern w:val="28"/>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rsid w:val="00250F0E"/>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urier" w:hAnsi="Courier"/>
      <w:sz w:val="20"/>
    </w:rPr>
  </w:style>
  <w:style w:type="paragraph" w:customStyle="1" w:styleId="Bullet1">
    <w:name w:val="Bullet1"/>
    <w:link w:val="Bullet1Char"/>
    <w:autoRedefine/>
    <w:semiHidden/>
    <w:qFormat/>
    <w:rsid w:val="00C76845"/>
    <w:pPr>
      <w:numPr>
        <w:numId w:val="2"/>
      </w:numPr>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qFormat/>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rPr>
      <w:rFonts w:ascii="Tahoma" w:hAnsi="Tahoma" w:cs="Tahoma"/>
      <w:color w:val="212120"/>
      <w:kern w:val="28"/>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rsid w:val="00DE4DE8"/>
    <w:pPr>
      <w:spacing w:before="1260" w:after="320" w:line="320" w:lineRule="exact"/>
      <w:jc w:val="center"/>
    </w:pPr>
    <w:rPr>
      <w:rFonts w:ascii="Arial" w:eastAsiaTheme="majorEastAsia" w:hAnsi="Arial" w:cstheme="majorBidi"/>
      <w:bCs/>
      <w:color w:val="FAA634"/>
      <w:kern w:val="28"/>
      <w:sz w:val="64"/>
      <w:szCs w:val="32"/>
    </w:rPr>
  </w:style>
  <w:style w:type="paragraph" w:customStyle="1" w:styleId="DocumentSubtitle">
    <w:name w:val="Document Subtitle"/>
    <w:next w:val="Body"/>
    <w:qFormat/>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qFormat/>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spacing w:after="280" w:line="320" w:lineRule="atLeast"/>
      <w:ind w:left="720" w:right="720"/>
    </w:pPr>
    <w:rPr>
      <w:rFonts w:ascii="Georgia" w:hAnsi="Georgia" w:cs="Arial"/>
      <w:kern w:val="28"/>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ascii="Georgia" w:eastAsia="Calibri" w:hAnsi="Georgia"/>
      <w:spacing w:val="4"/>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spacing w:after="280" w:line="320" w:lineRule="atLeast"/>
      <w:jc w:val="center"/>
    </w:pPr>
    <w:rPr>
      <w:rFonts w:ascii="Georgia" w:eastAsia="Calibri" w:hAnsi="Georgia"/>
      <w:b/>
      <w:bCs/>
      <w:color w:val="4F81BD"/>
      <w:sz w:val="20"/>
      <w:szCs w:val="18"/>
    </w:rPr>
  </w:style>
  <w:style w:type="table" w:customStyle="1" w:styleId="IntenseQuote1">
    <w:name w:val="Intense Quote1"/>
    <w:basedOn w:val="TableNormal"/>
    <w:uiPriority w:val="60"/>
    <w:qFormat/>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spacing w:before="240"/>
    </w:pPr>
    <w:rPr>
      <w:rFonts w:asciiTheme="minorHAnsi" w:hAnsiTheme="minorHAnsi"/>
      <w:b/>
      <w:bCs/>
      <w:caps/>
      <w:sz w:val="22"/>
      <w:szCs w:val="22"/>
      <w:u w:val="single"/>
    </w:rPr>
  </w:style>
  <w:style w:type="paragraph" w:styleId="TOC3">
    <w:name w:val="toc 3"/>
    <w:basedOn w:val="Normal"/>
    <w:next w:val="Normal"/>
    <w:autoRedefine/>
    <w:uiPriority w:val="39"/>
    <w:unhideWhenUsed/>
    <w:qFormat/>
    <w:rsid w:val="0028103D"/>
    <w:rPr>
      <w:rFonts w:asciiTheme="minorHAnsi" w:hAnsiTheme="minorHAnsi"/>
      <w:smallCaps/>
      <w:sz w:val="22"/>
      <w:szCs w:val="22"/>
    </w:rPr>
  </w:style>
  <w:style w:type="paragraph" w:styleId="TOC2">
    <w:name w:val="toc 2"/>
    <w:basedOn w:val="Normal"/>
    <w:next w:val="Normal"/>
    <w:autoRedefine/>
    <w:uiPriority w:val="39"/>
    <w:unhideWhenUsed/>
    <w:qFormat/>
    <w:rsid w:val="0028103D"/>
    <w:rPr>
      <w:rFonts w:asciiTheme="minorHAnsi" w:hAnsiTheme="minorHAnsi"/>
      <w:b/>
      <w:bCs/>
      <w:smallCaps/>
      <w:sz w:val="22"/>
      <w:szCs w:val="22"/>
    </w:rPr>
  </w:style>
  <w:style w:type="paragraph" w:styleId="TOC4">
    <w:name w:val="toc 4"/>
    <w:basedOn w:val="Normal"/>
    <w:next w:val="Normal"/>
    <w:autoRedefine/>
    <w:uiPriority w:val="39"/>
    <w:unhideWhenUsed/>
    <w:rsid w:val="00227A99"/>
    <w:rPr>
      <w:rFonts w:asciiTheme="minorHAnsi" w:hAnsiTheme="minorHAnsi"/>
      <w:sz w:val="22"/>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line="320" w:lineRule="atLeast"/>
      <w:ind w:left="360"/>
    </w:pPr>
    <w:rPr>
      <w:rFonts w:ascii="Georgia" w:hAnsi="Georgia"/>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line="320" w:lineRule="atLeast"/>
      <w:ind w:left="1440" w:hanging="360"/>
    </w:pPr>
    <w:rPr>
      <w:rFonts w:ascii="Verdana" w:hAnsi="Verdana"/>
      <w:i/>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rsid w:val="003C4AD5"/>
    <w:rPr>
      <w:b/>
    </w:rPr>
  </w:style>
  <w:style w:type="paragraph" w:customStyle="1" w:styleId="Picture">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spacing w:after="140" w:line="320" w:lineRule="atLeast"/>
    </w:pPr>
    <w:rPr>
      <w:rFonts w:ascii="Georgia" w:hAnsi="Georgia"/>
      <w:color w:val="212120"/>
      <w:kern w:val="28"/>
    </w:rPr>
  </w:style>
  <w:style w:type="paragraph" w:styleId="ListBullet">
    <w:name w:val="List Bullet"/>
    <w:basedOn w:val="Normal"/>
    <w:qFormat/>
    <w:rsid w:val="00237B00"/>
    <w:pPr>
      <w:numPr>
        <w:numId w:val="3"/>
      </w:numPr>
      <w:spacing w:after="140" w:line="320" w:lineRule="atLeast"/>
    </w:pPr>
    <w:rPr>
      <w:rFonts w:ascii="Georgia" w:hAnsi="Georgia"/>
      <w:color w:val="212120"/>
      <w:kern w:val="28"/>
    </w:rPr>
  </w:style>
  <w:style w:type="paragraph" w:styleId="ListBullet2">
    <w:name w:val="List Bullet 2"/>
    <w:basedOn w:val="Normal"/>
    <w:qFormat/>
    <w:rsid w:val="005A7E14"/>
    <w:pPr>
      <w:spacing w:after="140" w:line="320" w:lineRule="atLeast"/>
    </w:pPr>
    <w:rPr>
      <w:rFonts w:ascii="Georgia" w:hAnsi="Georgia"/>
      <w:color w:val="212120"/>
      <w:kern w:val="28"/>
    </w:rPr>
  </w:style>
  <w:style w:type="paragraph" w:styleId="Date">
    <w:name w:val="Date"/>
    <w:basedOn w:val="Normal"/>
    <w:next w:val="Normal"/>
    <w:link w:val="DateChar"/>
    <w:qFormat/>
    <w:rsid w:val="00DE4DE8"/>
    <w:pPr>
      <w:spacing w:before="280" w:after="320" w:line="320" w:lineRule="exact"/>
      <w:jc w:val="center"/>
    </w:pPr>
    <w:rPr>
      <w:rFonts w:ascii="Georgia" w:hAnsi="Georgia"/>
      <w:i/>
      <w:color w:val="212120"/>
      <w:kern w:val="28"/>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qFormat/>
    <w:rsid w:val="004A4147"/>
    <w:pPr>
      <w:spacing w:before="420" w:line="320" w:lineRule="atLeast"/>
      <w:ind w:left="-1800"/>
      <w:jc w:val="center"/>
    </w:pPr>
    <w:rPr>
      <w:rFonts w:ascii="Arial" w:eastAsiaTheme="majorEastAsia" w:hAnsi="Arial"/>
      <w:color w:val="212120"/>
      <w:kern w:val="28"/>
    </w:rPr>
  </w:style>
  <w:style w:type="paragraph" w:customStyle="1" w:styleId="Byline">
    <w:name w:val="Byline"/>
    <w:basedOn w:val="Normal"/>
    <w:qFormat/>
    <w:rsid w:val="009F7B29"/>
    <w:pPr>
      <w:spacing w:after="140" w:line="320" w:lineRule="atLeast"/>
      <w:jc w:val="center"/>
    </w:pPr>
    <w:rPr>
      <w:rFonts w:ascii="Georgia" w:hAnsi="Georgia"/>
      <w:i/>
      <w:color w:val="212120"/>
      <w:kern w:val="28"/>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rsid w:val="00A045C1"/>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after="280"/>
    </w:pPr>
    <w:rPr>
      <w:rFonts w:ascii="Georgia" w:hAnsi="Georgia"/>
      <w:color w:val="212120"/>
      <w:kern w:val="28"/>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line="320" w:lineRule="atLeast"/>
    </w:pPr>
    <w:rPr>
      <w:rFonts w:ascii="Georgia" w:hAnsi="Georgia"/>
      <w:color w:val="212120"/>
      <w:kern w:val="28"/>
    </w:rPr>
  </w:style>
  <w:style w:type="paragraph" w:styleId="NoSpacing">
    <w:name w:val="No Spacing"/>
    <w:basedOn w:val="Normal"/>
    <w:link w:val="NoSpacingChar"/>
    <w:uiPriority w:val="1"/>
    <w:qFormat/>
    <w:locked/>
    <w:rsid w:val="00570B99"/>
    <w:rPr>
      <w:rFonts w:ascii="Calibri" w:hAnsi="Calibri"/>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rsid w:val="00C0310A"/>
    <w:pPr>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140" w:after="140" w:line="320" w:lineRule="exact"/>
      <w:ind w:left="360" w:right="360"/>
    </w:pPr>
    <w:rPr>
      <w:color w:val="000000" w:themeColor="text1"/>
    </w:rPr>
  </w:style>
  <w:style w:type="paragraph" w:customStyle="1" w:styleId="Alert">
    <w:name w:val="Alert"/>
    <w:basedOn w:val="Normal"/>
    <w:qFormat/>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spacing w:after="280" w:line="320" w:lineRule="atLeast"/>
      <w:ind w:left="360" w:right="360"/>
    </w:pPr>
    <w:rPr>
      <w:rFonts w:ascii="Georgia" w:hAnsi="Georgia"/>
      <w:color w:val="212120"/>
      <w:kern w:val="28"/>
    </w:rPr>
  </w:style>
  <w:style w:type="paragraph" w:styleId="Subtitle">
    <w:name w:val="Subtitle"/>
    <w:basedOn w:val="Normal"/>
    <w:next w:val="Normal"/>
    <w:link w:val="SubtitleChar"/>
    <w:uiPriority w:val="11"/>
    <w:qFormat/>
    <w:locked/>
    <w:rsid w:val="004A4147"/>
    <w:pPr>
      <w:numPr>
        <w:ilvl w:val="1"/>
      </w:numPr>
      <w:spacing w:after="160" w:line="320" w:lineRule="atLeast"/>
    </w:pPr>
    <w:rPr>
      <w:rFonts w:ascii="Arial" w:eastAsiaTheme="minorEastAsia" w:hAnsi="Arial" w:cstheme="minorBidi"/>
      <w:color w:val="5A5A5A" w:themeColor="text1" w:themeTint="A5"/>
      <w:spacing w:val="15"/>
      <w:kern w:val="28"/>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rsid w:val="006857D5"/>
  </w:style>
  <w:style w:type="character" w:customStyle="1" w:styleId="guilabel">
    <w:name w:val="guilabel"/>
    <w:basedOn w:val="DefaultParagraphFont"/>
    <w:rsid w:val="00807635"/>
  </w:style>
  <w:style w:type="character" w:customStyle="1" w:styleId="help-inline">
    <w:name w:val="help-inline"/>
    <w:basedOn w:val="DefaultParagraphFont"/>
    <w:rsid w:val="0044694D"/>
  </w:style>
  <w:style w:type="character" w:customStyle="1" w:styleId="CodeInline">
    <w:name w:val="Code Inline"/>
    <w:basedOn w:val="DefaultParagraphFont"/>
    <w:uiPriority w:val="1"/>
    <w:qFormat/>
    <w:rsid w:val="0088733A"/>
    <w:rPr>
      <w:rFonts w:ascii="Consolas" w:hAnsi="Consolas"/>
      <w:sz w:val="22"/>
      <w:bdr w:val="none" w:sz="0" w:space="0" w:color="auto"/>
      <w:shd w:val="clear" w:color="auto" w:fill="E8E8E9"/>
    </w:rPr>
  </w:style>
  <w:style w:type="table" w:styleId="PlainTable1">
    <w:name w:val="Plain Table 1"/>
    <w:basedOn w:val="TableNormal"/>
    <w:uiPriority w:val="41"/>
    <w:rsid w:val="002C47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2C474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474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locked/>
    <w:rsid w:val="00322C70"/>
    <w:pPr>
      <w:spacing w:before="100" w:beforeAutospacing="1" w:after="100" w:afterAutospacing="1"/>
    </w:pPr>
  </w:style>
  <w:style w:type="character" w:customStyle="1" w:styleId="highlighted">
    <w:name w:val="highlighted"/>
    <w:basedOn w:val="DefaultParagraphFont"/>
    <w:rsid w:val="00322C70"/>
  </w:style>
  <w:style w:type="paragraph" w:styleId="TOC5">
    <w:name w:val="toc 5"/>
    <w:basedOn w:val="Normal"/>
    <w:next w:val="Normal"/>
    <w:autoRedefine/>
    <w:uiPriority w:val="39"/>
    <w:semiHidden/>
    <w:unhideWhenUsed/>
    <w:rsid w:val="00C10D04"/>
    <w:rPr>
      <w:rFonts w:asciiTheme="minorHAnsi" w:hAnsiTheme="minorHAnsi"/>
      <w:sz w:val="22"/>
      <w:szCs w:val="22"/>
    </w:rPr>
  </w:style>
  <w:style w:type="paragraph" w:styleId="TOC6">
    <w:name w:val="toc 6"/>
    <w:basedOn w:val="Normal"/>
    <w:next w:val="Normal"/>
    <w:autoRedefine/>
    <w:uiPriority w:val="39"/>
    <w:semiHidden/>
    <w:unhideWhenUsed/>
    <w:locked/>
    <w:rsid w:val="00C10D04"/>
    <w:rPr>
      <w:rFonts w:asciiTheme="minorHAnsi" w:hAnsiTheme="minorHAnsi"/>
      <w:sz w:val="22"/>
      <w:szCs w:val="22"/>
    </w:rPr>
  </w:style>
  <w:style w:type="paragraph" w:styleId="TOC7">
    <w:name w:val="toc 7"/>
    <w:basedOn w:val="Normal"/>
    <w:next w:val="Normal"/>
    <w:autoRedefine/>
    <w:uiPriority w:val="39"/>
    <w:semiHidden/>
    <w:unhideWhenUsed/>
    <w:locked/>
    <w:rsid w:val="00C10D04"/>
    <w:rPr>
      <w:rFonts w:asciiTheme="minorHAnsi" w:hAnsiTheme="minorHAnsi"/>
      <w:sz w:val="22"/>
      <w:szCs w:val="22"/>
    </w:rPr>
  </w:style>
  <w:style w:type="paragraph" w:styleId="TOC8">
    <w:name w:val="toc 8"/>
    <w:basedOn w:val="Normal"/>
    <w:next w:val="Normal"/>
    <w:autoRedefine/>
    <w:uiPriority w:val="39"/>
    <w:semiHidden/>
    <w:unhideWhenUsed/>
    <w:locked/>
    <w:rsid w:val="00C10D04"/>
    <w:rPr>
      <w:rFonts w:asciiTheme="minorHAnsi" w:hAnsiTheme="minorHAnsi"/>
      <w:sz w:val="22"/>
      <w:szCs w:val="22"/>
    </w:rPr>
  </w:style>
  <w:style w:type="paragraph" w:styleId="TOC9">
    <w:name w:val="toc 9"/>
    <w:basedOn w:val="Normal"/>
    <w:next w:val="Normal"/>
    <w:autoRedefine/>
    <w:uiPriority w:val="39"/>
    <w:semiHidden/>
    <w:unhideWhenUsed/>
    <w:locked/>
    <w:rsid w:val="00C10D04"/>
    <w:rPr>
      <w:rFonts w:asciiTheme="minorHAnsi" w:hAnsiTheme="minorHAnsi"/>
      <w:sz w:val="22"/>
      <w:szCs w:val="22"/>
    </w:rPr>
  </w:style>
  <w:style w:type="character" w:styleId="Strong">
    <w:name w:val="Strong"/>
    <w:basedOn w:val="DefaultParagraphFont"/>
    <w:uiPriority w:val="22"/>
    <w:qFormat/>
    <w:locked/>
    <w:rsid w:val="00B006EB"/>
    <w:rPr>
      <w:b/>
      <w:bCs/>
    </w:rPr>
  </w:style>
  <w:style w:type="paragraph" w:styleId="DocumentMap">
    <w:name w:val="Document Map"/>
    <w:basedOn w:val="Normal"/>
    <w:link w:val="DocumentMapChar"/>
    <w:uiPriority w:val="99"/>
    <w:semiHidden/>
    <w:unhideWhenUsed/>
    <w:locked/>
    <w:rsid w:val="00C3142B"/>
  </w:style>
  <w:style w:type="character" w:customStyle="1" w:styleId="DocumentMapChar">
    <w:name w:val="Document Map Char"/>
    <w:basedOn w:val="DefaultParagraphFont"/>
    <w:link w:val="DocumentMap"/>
    <w:uiPriority w:val="99"/>
    <w:semiHidden/>
    <w:rsid w:val="00C3142B"/>
  </w:style>
  <w:style w:type="character" w:customStyle="1" w:styleId="no-wrap">
    <w:name w:val="no-wrap"/>
    <w:basedOn w:val="DefaultParagraphFont"/>
    <w:rsid w:val="00DA18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77486444">
      <w:bodyDiv w:val="1"/>
      <w:marLeft w:val="0"/>
      <w:marRight w:val="0"/>
      <w:marTop w:val="0"/>
      <w:marBottom w:val="0"/>
      <w:divBdr>
        <w:top w:val="none" w:sz="0" w:space="0" w:color="auto"/>
        <w:left w:val="none" w:sz="0" w:space="0" w:color="auto"/>
        <w:bottom w:val="none" w:sz="0" w:space="0" w:color="auto"/>
        <w:right w:val="none" w:sz="0" w:space="0" w:color="auto"/>
      </w:divBdr>
    </w:div>
    <w:div w:id="184057672">
      <w:bodyDiv w:val="1"/>
      <w:marLeft w:val="0"/>
      <w:marRight w:val="0"/>
      <w:marTop w:val="0"/>
      <w:marBottom w:val="0"/>
      <w:divBdr>
        <w:top w:val="none" w:sz="0" w:space="0" w:color="auto"/>
        <w:left w:val="none" w:sz="0" w:space="0" w:color="auto"/>
        <w:bottom w:val="none" w:sz="0" w:space="0" w:color="auto"/>
        <w:right w:val="none" w:sz="0" w:space="0" w:color="auto"/>
      </w:divBdr>
      <w:divsChild>
        <w:div w:id="1673295850">
          <w:marLeft w:val="0"/>
          <w:marRight w:val="0"/>
          <w:marTop w:val="0"/>
          <w:marBottom w:val="0"/>
          <w:divBdr>
            <w:top w:val="none" w:sz="0" w:space="0" w:color="auto"/>
            <w:left w:val="none" w:sz="0" w:space="0" w:color="auto"/>
            <w:bottom w:val="none" w:sz="0" w:space="0" w:color="auto"/>
            <w:right w:val="none" w:sz="0" w:space="0" w:color="auto"/>
          </w:divBdr>
          <w:divsChild>
            <w:div w:id="206263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0714">
      <w:bodyDiv w:val="1"/>
      <w:marLeft w:val="0"/>
      <w:marRight w:val="0"/>
      <w:marTop w:val="0"/>
      <w:marBottom w:val="0"/>
      <w:divBdr>
        <w:top w:val="none" w:sz="0" w:space="0" w:color="auto"/>
        <w:left w:val="none" w:sz="0" w:space="0" w:color="auto"/>
        <w:bottom w:val="none" w:sz="0" w:space="0" w:color="auto"/>
        <w:right w:val="none" w:sz="0" w:space="0" w:color="auto"/>
      </w:divBdr>
    </w:div>
    <w:div w:id="447549609">
      <w:bodyDiv w:val="1"/>
      <w:marLeft w:val="0"/>
      <w:marRight w:val="0"/>
      <w:marTop w:val="0"/>
      <w:marBottom w:val="0"/>
      <w:divBdr>
        <w:top w:val="none" w:sz="0" w:space="0" w:color="auto"/>
        <w:left w:val="none" w:sz="0" w:space="0" w:color="auto"/>
        <w:bottom w:val="none" w:sz="0" w:space="0" w:color="auto"/>
        <w:right w:val="none" w:sz="0" w:space="0" w:color="auto"/>
      </w:divBdr>
    </w:div>
    <w:div w:id="624428886">
      <w:bodyDiv w:val="1"/>
      <w:marLeft w:val="0"/>
      <w:marRight w:val="0"/>
      <w:marTop w:val="0"/>
      <w:marBottom w:val="0"/>
      <w:divBdr>
        <w:top w:val="none" w:sz="0" w:space="0" w:color="auto"/>
        <w:left w:val="none" w:sz="0" w:space="0" w:color="auto"/>
        <w:bottom w:val="none" w:sz="0" w:space="0" w:color="auto"/>
        <w:right w:val="none" w:sz="0" w:space="0" w:color="auto"/>
      </w:divBdr>
    </w:div>
    <w:div w:id="676274524">
      <w:bodyDiv w:val="1"/>
      <w:marLeft w:val="0"/>
      <w:marRight w:val="0"/>
      <w:marTop w:val="0"/>
      <w:marBottom w:val="0"/>
      <w:divBdr>
        <w:top w:val="none" w:sz="0" w:space="0" w:color="auto"/>
        <w:left w:val="none" w:sz="0" w:space="0" w:color="auto"/>
        <w:bottom w:val="none" w:sz="0" w:space="0" w:color="auto"/>
        <w:right w:val="none" w:sz="0" w:space="0" w:color="auto"/>
      </w:divBdr>
      <w:divsChild>
        <w:div w:id="1323386863">
          <w:marLeft w:val="3000"/>
          <w:marRight w:val="0"/>
          <w:marTop w:val="0"/>
          <w:marBottom w:val="0"/>
          <w:divBdr>
            <w:top w:val="none" w:sz="0" w:space="0" w:color="auto"/>
            <w:left w:val="none" w:sz="0" w:space="0" w:color="auto"/>
            <w:bottom w:val="none" w:sz="0" w:space="0" w:color="auto"/>
            <w:right w:val="none" w:sz="0" w:space="0" w:color="auto"/>
          </w:divBdr>
          <w:divsChild>
            <w:div w:id="1295522770">
              <w:marLeft w:val="0"/>
              <w:marRight w:val="0"/>
              <w:marTop w:val="0"/>
              <w:marBottom w:val="0"/>
              <w:divBdr>
                <w:top w:val="none" w:sz="0" w:space="0" w:color="auto"/>
                <w:left w:val="none" w:sz="0" w:space="0" w:color="auto"/>
                <w:bottom w:val="none" w:sz="0" w:space="0" w:color="auto"/>
                <w:right w:val="none" w:sz="0" w:space="0" w:color="auto"/>
              </w:divBdr>
              <w:divsChild>
                <w:div w:id="19995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240411">
      <w:bodyDiv w:val="1"/>
      <w:marLeft w:val="0"/>
      <w:marRight w:val="0"/>
      <w:marTop w:val="0"/>
      <w:marBottom w:val="0"/>
      <w:divBdr>
        <w:top w:val="none" w:sz="0" w:space="0" w:color="auto"/>
        <w:left w:val="none" w:sz="0" w:space="0" w:color="auto"/>
        <w:bottom w:val="none" w:sz="0" w:space="0" w:color="auto"/>
        <w:right w:val="none" w:sz="0" w:space="0" w:color="auto"/>
      </w:divBdr>
      <w:divsChild>
        <w:div w:id="539898958">
          <w:marLeft w:val="3000"/>
          <w:marRight w:val="0"/>
          <w:marTop w:val="0"/>
          <w:marBottom w:val="0"/>
          <w:divBdr>
            <w:top w:val="none" w:sz="0" w:space="0" w:color="auto"/>
            <w:left w:val="none" w:sz="0" w:space="0" w:color="auto"/>
            <w:bottom w:val="none" w:sz="0" w:space="0" w:color="auto"/>
            <w:right w:val="none" w:sz="0" w:space="0" w:color="auto"/>
          </w:divBdr>
          <w:divsChild>
            <w:div w:id="1505632139">
              <w:marLeft w:val="0"/>
              <w:marRight w:val="0"/>
              <w:marTop w:val="0"/>
              <w:marBottom w:val="0"/>
              <w:divBdr>
                <w:top w:val="none" w:sz="0" w:space="0" w:color="auto"/>
                <w:left w:val="none" w:sz="0" w:space="0" w:color="auto"/>
                <w:bottom w:val="none" w:sz="0" w:space="0" w:color="auto"/>
                <w:right w:val="none" w:sz="0" w:space="0" w:color="auto"/>
              </w:divBdr>
              <w:divsChild>
                <w:div w:id="7231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862039">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44319547">
      <w:bodyDiv w:val="1"/>
      <w:marLeft w:val="0"/>
      <w:marRight w:val="0"/>
      <w:marTop w:val="0"/>
      <w:marBottom w:val="0"/>
      <w:divBdr>
        <w:top w:val="none" w:sz="0" w:space="0" w:color="auto"/>
        <w:left w:val="none" w:sz="0" w:space="0" w:color="auto"/>
        <w:bottom w:val="none" w:sz="0" w:space="0" w:color="auto"/>
        <w:right w:val="none" w:sz="0" w:space="0" w:color="auto"/>
      </w:divBdr>
    </w:div>
    <w:div w:id="874467956">
      <w:bodyDiv w:val="1"/>
      <w:marLeft w:val="0"/>
      <w:marRight w:val="0"/>
      <w:marTop w:val="0"/>
      <w:marBottom w:val="0"/>
      <w:divBdr>
        <w:top w:val="none" w:sz="0" w:space="0" w:color="auto"/>
        <w:left w:val="none" w:sz="0" w:space="0" w:color="auto"/>
        <w:bottom w:val="none" w:sz="0" w:space="0" w:color="auto"/>
        <w:right w:val="none" w:sz="0" w:space="0" w:color="auto"/>
      </w:divBdr>
    </w:div>
    <w:div w:id="975522614">
      <w:bodyDiv w:val="1"/>
      <w:marLeft w:val="0"/>
      <w:marRight w:val="0"/>
      <w:marTop w:val="0"/>
      <w:marBottom w:val="0"/>
      <w:divBdr>
        <w:top w:val="none" w:sz="0" w:space="0" w:color="auto"/>
        <w:left w:val="none" w:sz="0" w:space="0" w:color="auto"/>
        <w:bottom w:val="none" w:sz="0" w:space="0" w:color="auto"/>
        <w:right w:val="none" w:sz="0" w:space="0" w:color="auto"/>
      </w:divBdr>
      <w:divsChild>
        <w:div w:id="343552108">
          <w:marLeft w:val="3000"/>
          <w:marRight w:val="0"/>
          <w:marTop w:val="0"/>
          <w:marBottom w:val="0"/>
          <w:divBdr>
            <w:top w:val="none" w:sz="0" w:space="0" w:color="auto"/>
            <w:left w:val="none" w:sz="0" w:space="0" w:color="auto"/>
            <w:bottom w:val="none" w:sz="0" w:space="0" w:color="auto"/>
            <w:right w:val="none" w:sz="0" w:space="0" w:color="auto"/>
          </w:divBdr>
          <w:divsChild>
            <w:div w:id="805389491">
              <w:marLeft w:val="0"/>
              <w:marRight w:val="0"/>
              <w:marTop w:val="0"/>
              <w:marBottom w:val="0"/>
              <w:divBdr>
                <w:top w:val="none" w:sz="0" w:space="0" w:color="auto"/>
                <w:left w:val="none" w:sz="0" w:space="0" w:color="auto"/>
                <w:bottom w:val="none" w:sz="0" w:space="0" w:color="auto"/>
                <w:right w:val="none" w:sz="0" w:space="0" w:color="auto"/>
              </w:divBdr>
              <w:divsChild>
                <w:div w:id="34343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41839">
      <w:bodyDiv w:val="1"/>
      <w:marLeft w:val="0"/>
      <w:marRight w:val="0"/>
      <w:marTop w:val="0"/>
      <w:marBottom w:val="0"/>
      <w:divBdr>
        <w:top w:val="none" w:sz="0" w:space="0" w:color="auto"/>
        <w:left w:val="none" w:sz="0" w:space="0" w:color="auto"/>
        <w:bottom w:val="none" w:sz="0" w:space="0" w:color="auto"/>
        <w:right w:val="none" w:sz="0" w:space="0" w:color="auto"/>
      </w:divBdr>
      <w:divsChild>
        <w:div w:id="1765876685">
          <w:marLeft w:val="256"/>
          <w:marRight w:val="256"/>
          <w:marTop w:val="0"/>
          <w:marBottom w:val="0"/>
          <w:divBdr>
            <w:top w:val="none" w:sz="0" w:space="0" w:color="auto"/>
            <w:left w:val="none" w:sz="0" w:space="0" w:color="auto"/>
            <w:bottom w:val="none" w:sz="0" w:space="0" w:color="auto"/>
            <w:right w:val="none" w:sz="0" w:space="0" w:color="auto"/>
          </w:divBdr>
        </w:div>
        <w:div w:id="1923753691">
          <w:marLeft w:val="256"/>
          <w:marRight w:val="256"/>
          <w:marTop w:val="0"/>
          <w:marBottom w:val="0"/>
          <w:divBdr>
            <w:top w:val="none" w:sz="0" w:space="0" w:color="auto"/>
            <w:left w:val="none" w:sz="0" w:space="0" w:color="auto"/>
            <w:bottom w:val="none" w:sz="0" w:space="0" w:color="auto"/>
            <w:right w:val="none" w:sz="0" w:space="0" w:color="auto"/>
          </w:divBdr>
        </w:div>
      </w:divsChild>
    </w:div>
    <w:div w:id="1257516140">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912545977">
      <w:bodyDiv w:val="1"/>
      <w:marLeft w:val="0"/>
      <w:marRight w:val="0"/>
      <w:marTop w:val="0"/>
      <w:marBottom w:val="0"/>
      <w:divBdr>
        <w:top w:val="none" w:sz="0" w:space="0" w:color="auto"/>
        <w:left w:val="none" w:sz="0" w:space="0" w:color="auto"/>
        <w:bottom w:val="none" w:sz="0" w:space="0" w:color="auto"/>
        <w:right w:val="none" w:sz="0" w:space="0" w:color="auto"/>
      </w:divBdr>
    </w:div>
    <w:div w:id="1951813157">
      <w:bodyDiv w:val="1"/>
      <w:marLeft w:val="0"/>
      <w:marRight w:val="0"/>
      <w:marTop w:val="0"/>
      <w:marBottom w:val="0"/>
      <w:divBdr>
        <w:top w:val="none" w:sz="0" w:space="0" w:color="auto"/>
        <w:left w:val="none" w:sz="0" w:space="0" w:color="auto"/>
        <w:bottom w:val="none" w:sz="0" w:space="0" w:color="auto"/>
        <w:right w:val="none" w:sz="0" w:space="0" w:color="auto"/>
      </w:divBdr>
    </w:div>
    <w:div w:id="2090106540">
      <w:bodyDiv w:val="1"/>
      <w:marLeft w:val="0"/>
      <w:marRight w:val="0"/>
      <w:marTop w:val="0"/>
      <w:marBottom w:val="0"/>
      <w:divBdr>
        <w:top w:val="none" w:sz="0" w:space="0" w:color="auto"/>
        <w:left w:val="none" w:sz="0" w:space="0" w:color="auto"/>
        <w:bottom w:val="none" w:sz="0" w:space="0" w:color="auto"/>
        <w:right w:val="none" w:sz="0" w:space="0" w:color="auto"/>
      </w:divBdr>
      <w:divsChild>
        <w:div w:id="220022038">
          <w:marLeft w:val="3000"/>
          <w:marRight w:val="0"/>
          <w:marTop w:val="0"/>
          <w:marBottom w:val="0"/>
          <w:divBdr>
            <w:top w:val="none" w:sz="0" w:space="0" w:color="auto"/>
            <w:left w:val="none" w:sz="0" w:space="0" w:color="auto"/>
            <w:bottom w:val="none" w:sz="0" w:space="0" w:color="auto"/>
            <w:right w:val="none" w:sz="0" w:space="0" w:color="auto"/>
          </w:divBdr>
          <w:divsChild>
            <w:div w:id="1869485645">
              <w:marLeft w:val="0"/>
              <w:marRight w:val="0"/>
              <w:marTop w:val="0"/>
              <w:marBottom w:val="0"/>
              <w:divBdr>
                <w:top w:val="none" w:sz="0" w:space="0" w:color="auto"/>
                <w:left w:val="none" w:sz="0" w:space="0" w:color="auto"/>
                <w:bottom w:val="none" w:sz="0" w:space="0" w:color="auto"/>
                <w:right w:val="none" w:sz="0" w:space="0" w:color="auto"/>
              </w:divBdr>
              <w:divsChild>
                <w:div w:id="13632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aviatrix.com/HowTos/Migration_From_Marketplace.html?highlight=BYOL" TargetMode="External"/><Relationship Id="rId21" Type="http://schemas.openxmlformats.org/officeDocument/2006/relationships/hyperlink" Target="https://aws.amazon.com/getting-started/" TargetMode="External"/><Relationship Id="rId34" Type="http://schemas.openxmlformats.org/officeDocument/2006/relationships/hyperlink" Target="https://aws.amazon.com/marketplace/pp/B0155GB0MA?qid=1510261656003&amp;sr=0-7&amp;ref_=srh_res_product_title" TargetMode="External"/><Relationship Id="rId42" Type="http://schemas.openxmlformats.org/officeDocument/2006/relationships/hyperlink" Target="https://console.aws.amazon.com/cloudformation/home?region=us-east-1" TargetMode="External"/><Relationship Id="rId47" Type="http://schemas.openxmlformats.org/officeDocument/2006/relationships/hyperlink" Target="https://docs.aws.amazon.com/AWSCloudFormation/latest/UserGuide/aws-properties-resource-tags.html" TargetMode="External"/><Relationship Id="rId50" Type="http://schemas.openxmlformats.org/officeDocument/2006/relationships/hyperlink" Target="https://docs.aws.amazon.com/AWSCloudFormation/latest/UserGuide/cfn-console-add-tags.html" TargetMode="External"/><Relationship Id="rId55" Type="http://schemas.openxmlformats.org/officeDocument/2006/relationships/hyperlink" Target="http://docs.aviatrix.com" TargetMode="External"/><Relationship Id="rId63"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ocs.aws.amazon.com/solutions/latest/cisco-based-transit-vpc/deployment.html" TargetMode="External"/><Relationship Id="rId29" Type="http://schemas.openxmlformats.org/officeDocument/2006/relationships/hyperlink" Target="https://aws.amazon.com" TargetMode="External"/><Relationship Id="rId11" Type="http://schemas.openxmlformats.org/officeDocument/2006/relationships/hyperlink" Target="http://aws.amazon.com/quickstart/" TargetMode="External"/><Relationship Id="rId24" Type="http://schemas.openxmlformats.org/officeDocument/2006/relationships/hyperlink" Target="https://aws.amazon.com/marketplace/pp/B0155GB0MA?qid=1510261656003&amp;sr=0-7&amp;ref_=srh_res_product_title" TargetMode="External"/><Relationship Id="rId32" Type="http://schemas.openxmlformats.org/officeDocument/2006/relationships/hyperlink" Target="http://docs.aws.amazon.com/AWSEC2/latest/UserGuide/ec2-resource-limits.html" TargetMode="External"/><Relationship Id="rId37" Type="http://schemas.openxmlformats.org/officeDocument/2006/relationships/hyperlink" Target="https://console.aws.amazon.com/cloudformation/home?region=us-east-1" TargetMode="External"/><Relationship Id="rId40" Type="http://schemas.openxmlformats.org/officeDocument/2006/relationships/hyperlink" Target="https://s3-us-west-2.amazonaws.com/aviatrix-download/IAM_access_policy_for_CloudN.txt" TargetMode="External"/><Relationship Id="rId45" Type="http://schemas.openxmlformats.org/officeDocument/2006/relationships/hyperlink" Target="https://console.aws.amazon.com/cloudformation/home?region=us-east-1" TargetMode="External"/><Relationship Id="rId53" Type="http://schemas.openxmlformats.org/officeDocument/2006/relationships/hyperlink" Target="http://docs.aviatrix.com/HowTos/gateway.html?highlight=sizing" TargetMode="External"/><Relationship Id="rId58" Type="http://schemas.openxmlformats.org/officeDocument/2006/relationships/hyperlink" Target="https://aws.amazon.com/documentation/vpc/" TargetMode="External"/><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aws.amazon.com/apache2.0/" TargetMode="External"/><Relationship Id="rId19" Type="http://schemas.openxmlformats.org/officeDocument/2006/relationships/hyperlink" Target="mailto:info@aviatrix.com" TargetMode="External"/><Relationship Id="rId14" Type="http://schemas.openxmlformats.org/officeDocument/2006/relationships/hyperlink" Target="https://aws.amazon.com/marketplace/search/results?x=0&amp;y=0&amp;searchTerms=aviatrix&amp;page=1&amp;ref_=nav_search_box" TargetMode="External"/><Relationship Id="rId22" Type="http://schemas.openxmlformats.org/officeDocument/2006/relationships/hyperlink" Target="https://aws.amazon.com/documentation/vpc/" TargetMode="External"/><Relationship Id="rId27" Type="http://schemas.openxmlformats.org/officeDocument/2006/relationships/hyperlink" Target="https://s3-us-west-2.amazonaws.com/aviatrix-download/iam_assume_role_policy.txt" TargetMode="External"/><Relationship Id="rId30" Type="http://schemas.openxmlformats.org/officeDocument/2006/relationships/hyperlink" Target="https://docs.aws.amazon.com/AWSEC2/latest/UserGuide/ec2-key-pairs.html" TargetMode="External"/><Relationship Id="rId35" Type="http://schemas.openxmlformats.org/officeDocument/2006/relationships/hyperlink" Target="https://aws.amazon.com/marketplace/pp/B0155GAZ1C?qid=1515777855301&amp;sr=0-1&amp;ref_=srh_res_product_title" TargetMode="External"/><Relationship Id="rId43" Type="http://schemas.openxmlformats.org/officeDocument/2006/relationships/hyperlink" Target="https://console.aws.amazon.com/cloudformation/home?region=us-east-1" TargetMode="External"/><Relationship Id="rId48" Type="http://schemas.openxmlformats.org/officeDocument/2006/relationships/hyperlink" Target="https://docs.aws.amazon.com/AWSCloudFormation/latest/UserGuide/cfn-console-add-tags.html" TargetMode="External"/><Relationship Id="rId56" Type="http://schemas.openxmlformats.org/officeDocument/2006/relationships/hyperlink" Target="https://docs.aws.amazon.com/AWSEC2/latest/WindowsGuide/" TargetMode="External"/><Relationship Id="rId64"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image" Target="media/image3.png"/><Relationship Id="rId3" Type="http://schemas.openxmlformats.org/officeDocument/2006/relationships/customXml" Target="../customXml/item3.xml"/><Relationship Id="rId12" Type="http://schemas.openxmlformats.org/officeDocument/2006/relationships/hyperlink" Target="http://www.aviatrix.com/partners/aws/" TargetMode="External"/><Relationship Id="rId17" Type="http://schemas.openxmlformats.org/officeDocument/2006/relationships/image" Target="media/image1.png"/><Relationship Id="rId25" Type="http://schemas.openxmlformats.org/officeDocument/2006/relationships/hyperlink" Target="https://aws.amazon.com/marketplace/pp/B0155GAZ1C?qid=1515777855301&amp;sr=0-1&amp;ref_=srh_res_product_title" TargetMode="External"/><Relationship Id="rId33" Type="http://schemas.openxmlformats.org/officeDocument/2006/relationships/hyperlink" Target="https://aws.amazon.com/marketplace/pp/B0155GB0MA?qid=1510261656003&amp;sr=0-7&amp;ref_=srh_res_product_title" TargetMode="External"/><Relationship Id="rId38" Type="http://schemas.openxmlformats.org/officeDocument/2006/relationships/hyperlink" Target="https://console.aws.amazon.com/cloudformation/home?region=us-east-1" TargetMode="External"/><Relationship Id="rId46" Type="http://schemas.openxmlformats.org/officeDocument/2006/relationships/hyperlink" Target="https://console.aws.amazon.com/cloudformation/home?region=us-east-1" TargetMode="External"/><Relationship Id="rId59" Type="http://schemas.openxmlformats.org/officeDocument/2006/relationships/hyperlink" Target="https://github.com/aws-quickstart/quickstart-aviatrix" TargetMode="External"/><Relationship Id="rId67" Type="http://schemas.openxmlformats.org/officeDocument/2006/relationships/theme" Target="theme/theme1.xml"/><Relationship Id="rId20" Type="http://schemas.openxmlformats.org/officeDocument/2006/relationships/image" Target="media/image2.png"/><Relationship Id="rId41" Type="http://schemas.openxmlformats.org/officeDocument/2006/relationships/hyperlink" Target="https://console.aws.amazon.com/cloudformation/home?region=us-east-1#/stacks/new?templateURL=https://s3.amazonaws.com/quickstart-aviatrix-us-east-1/quickstart-aviatrix/templates/quickstart-aviatrix-master.template" TargetMode="External"/><Relationship Id="rId54" Type="http://schemas.openxmlformats.org/officeDocument/2006/relationships/hyperlink" Target="http://docs.aviatrix.com/HowTos/controller_backup.html?highlight=backup"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ws.amazon.com/marketplace/pp/B0155GAZ1C?qid=1515794198643&amp;sr=0-1&amp;ref_=srh_res_product_title" TargetMode="External"/><Relationship Id="rId23" Type="http://schemas.openxmlformats.org/officeDocument/2006/relationships/hyperlink" Target="https://aws.amazon.com/documentation/ec2/" TargetMode="External"/><Relationship Id="rId28" Type="http://schemas.openxmlformats.org/officeDocument/2006/relationships/hyperlink" Target="https://s3-us-west-2.amazonaws.com/aviatrix-download/IAM_access_policy_for_CloudN.txt" TargetMode="External"/><Relationship Id="rId36" Type="http://schemas.openxmlformats.org/officeDocument/2006/relationships/hyperlink" Target="https://console.aws.amazon.com/cloudformation/home?region=us-east-1#/stacks/new?templateURL=https://s3.amazonaws.com/quickstart-aviatrix-us-east-1/quickstart-aviatrix/templates/quickstart-aviatrix-iamroles.template" TargetMode="External"/><Relationship Id="rId49" Type="http://schemas.openxmlformats.org/officeDocument/2006/relationships/hyperlink" Target="https://docs.aws.amazon.com/AWSCloudFormation/latest/UserGuide/aws-properties-resource-tags.html" TargetMode="External"/><Relationship Id="rId57" Type="http://schemas.openxmlformats.org/officeDocument/2006/relationships/hyperlink" Target="https://aws.amazon.com/documentation/cloudformation/" TargetMode="External"/><Relationship Id="rId10" Type="http://schemas.openxmlformats.org/officeDocument/2006/relationships/endnotes" Target="endnotes.xml"/><Relationship Id="rId31" Type="http://schemas.openxmlformats.org/officeDocument/2006/relationships/hyperlink" Target="https://console.aws.amazon.com/support/home" TargetMode="External"/><Relationship Id="rId44" Type="http://schemas.openxmlformats.org/officeDocument/2006/relationships/hyperlink" Target="https://console.aws.amazon.com/cloudformation/home?region=us-east-1#/stacks/new?templateURL=https://s3.amazonaws.com/quickstart-aviatrix-us-east-1/quickstart-aviatrix/templates/quickstart-aviatrix.template" TargetMode="External"/><Relationship Id="rId52" Type="http://schemas.openxmlformats.org/officeDocument/2006/relationships/hyperlink" Target="http://docs.aviatrix.com/HowTos/bgp_transitive_instructions.html?highlight=bgp%20transitive" TargetMode="External"/><Relationship Id="rId60" Type="http://schemas.openxmlformats.org/officeDocument/2006/relationships/hyperlink" Target="http://aws.amazon.com/apache2.0/" TargetMode="External"/><Relationship Id="rId65"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aws.amazon.com/answers/networking/aws-global-transit-network/" TargetMode="External"/><Relationship Id="rId18" Type="http://schemas.openxmlformats.org/officeDocument/2006/relationships/hyperlink" Target="mailto:info@aviatrix.com" TargetMode="External"/><Relationship Id="rId39" Type="http://schemas.openxmlformats.org/officeDocument/2006/relationships/hyperlink" Target="https://s3-us-west-2.amazonaws.com/aviatrix-download/iam_assume_role_policy.tx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C26CC-3E9C-4D2F-BD69-8510C2378A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83E0A7F-F3D0-7447-B51E-F1CF59FFE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5276</Words>
  <Characters>30074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Amazon Web Services</Company>
  <LinksUpToDate>false</LinksUpToDate>
  <CharactersWithSpaces>35280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Selamoglu, Handan</dc:creator>
  <cp:keywords/>
  <dc:description/>
  <cp:lastModifiedBy>Jorge Bonilla</cp:lastModifiedBy>
  <cp:revision>2</cp:revision>
  <cp:lastPrinted>2018-02-01T17:01:00Z</cp:lastPrinted>
  <dcterms:created xsi:type="dcterms:W3CDTF">2018-02-02T18:52:00Z</dcterms:created>
  <dcterms:modified xsi:type="dcterms:W3CDTF">2018-02-02T18:52:00Z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